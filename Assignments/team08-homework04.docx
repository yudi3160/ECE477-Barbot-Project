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869EA6" w14:textId="77777777" w:rsidR="00682DD6" w:rsidRDefault="009A5E73">
      <w:pPr>
        <w:pStyle w:val="Title"/>
      </w:pPr>
      <w:r>
        <w:t>Component Analysis</w:t>
      </w:r>
    </w:p>
    <w:p w14:paraId="6D812995" w14:textId="77777777" w:rsidR="00682DD6" w:rsidRDefault="00682DD6">
      <w:pPr>
        <w:pStyle w:val="Title"/>
      </w:pPr>
    </w:p>
    <w:p w14:paraId="0F252CD2" w14:textId="077188B4" w:rsidR="00682DD6" w:rsidRDefault="009A5E73">
      <w:pPr>
        <w:pStyle w:val="Title"/>
        <w:jc w:val="left"/>
      </w:pPr>
      <w:commentRangeStart w:id="0"/>
      <w:r>
        <w:rPr>
          <w:sz w:val="24"/>
          <w:szCs w:val="24"/>
        </w:rPr>
        <w:t xml:space="preserve">Year: __2017____ </w:t>
      </w:r>
      <w:r>
        <w:rPr>
          <w:sz w:val="24"/>
          <w:szCs w:val="24"/>
        </w:rPr>
        <w:tab/>
        <w:t>Semester: ___Spring_____</w:t>
      </w:r>
      <w:r>
        <w:rPr>
          <w:sz w:val="24"/>
          <w:szCs w:val="24"/>
        </w:rPr>
        <w:tab/>
        <w:t>Team: __8___ Project</w:t>
      </w:r>
      <w:proofErr w:type="gramStart"/>
      <w:r>
        <w:rPr>
          <w:sz w:val="24"/>
          <w:szCs w:val="24"/>
        </w:rPr>
        <w:t>:_</w:t>
      </w:r>
      <w:proofErr w:type="gramEnd"/>
      <w:r>
        <w:rPr>
          <w:sz w:val="24"/>
          <w:szCs w:val="24"/>
        </w:rPr>
        <w:t>______</w:t>
      </w:r>
      <w:proofErr w:type="spellStart"/>
      <w:del w:id="1" w:author="Matt Rubio" w:date="2017-02-04T13:54:00Z">
        <w:r w:rsidDel="00B7048D">
          <w:rPr>
            <w:sz w:val="24"/>
            <w:szCs w:val="24"/>
          </w:rPr>
          <w:delText>Barbot</w:delText>
        </w:r>
      </w:del>
      <w:ins w:id="2" w:author="Matt Rubio" w:date="2017-02-04T13:54:00Z">
        <w:r w:rsidR="00B7048D">
          <w:rPr>
            <w:sz w:val="24"/>
            <w:szCs w:val="24"/>
          </w:rPr>
          <w:t>Barbot</w:t>
        </w:r>
      </w:ins>
      <w:proofErr w:type="spellEnd"/>
      <w:r>
        <w:rPr>
          <w:sz w:val="24"/>
          <w:szCs w:val="24"/>
        </w:rPr>
        <w:t>______________________</w:t>
      </w:r>
    </w:p>
    <w:p w14:paraId="20353927" w14:textId="77777777" w:rsidR="00682DD6" w:rsidRDefault="009A5E73">
      <w:pPr>
        <w:pStyle w:val="Title"/>
        <w:jc w:val="left"/>
      </w:pPr>
      <w:r>
        <w:rPr>
          <w:sz w:val="24"/>
          <w:szCs w:val="24"/>
        </w:rPr>
        <w:t xml:space="preserve">Creation Date: ______1/26/2017________________ </w:t>
      </w:r>
      <w:r>
        <w:rPr>
          <w:sz w:val="24"/>
          <w:szCs w:val="24"/>
        </w:rPr>
        <w:tab/>
      </w:r>
      <w:r>
        <w:rPr>
          <w:sz w:val="24"/>
          <w:szCs w:val="24"/>
        </w:rPr>
        <w:tab/>
      </w:r>
      <w:proofErr w:type="gramStart"/>
      <w:r>
        <w:rPr>
          <w:sz w:val="24"/>
          <w:szCs w:val="24"/>
        </w:rPr>
        <w:t>Last</w:t>
      </w:r>
      <w:proofErr w:type="gramEnd"/>
      <w:r>
        <w:rPr>
          <w:sz w:val="24"/>
          <w:szCs w:val="24"/>
        </w:rPr>
        <w:t xml:space="preserve"> Modified: </w:t>
      </w:r>
      <w:r>
        <w:rPr>
          <w:b w:val="0"/>
          <w:sz w:val="24"/>
          <w:szCs w:val="24"/>
        </w:rPr>
        <w:t>January 27, 2017</w:t>
      </w:r>
      <w:commentRangeEnd w:id="0"/>
      <w:r w:rsidR="00994A77">
        <w:rPr>
          <w:rStyle w:val="CommentReference"/>
          <w:rFonts w:eastAsiaTheme="minorEastAsia"/>
          <w:b w:val="0"/>
        </w:rPr>
        <w:commentReference w:id="0"/>
      </w:r>
    </w:p>
    <w:p w14:paraId="34DE3DDF" w14:textId="77777777" w:rsidR="00682DD6" w:rsidRDefault="00682DD6">
      <w:pPr>
        <w:pStyle w:val="Title"/>
        <w:jc w:val="left"/>
      </w:pPr>
    </w:p>
    <w:p w14:paraId="4CF87066" w14:textId="77777777" w:rsidR="00682DD6" w:rsidRDefault="009A5E73">
      <w:pPr>
        <w:widowControl/>
        <w:spacing w:line="276" w:lineRule="auto"/>
      </w:pPr>
      <w:r>
        <w:rPr>
          <w:b/>
        </w:rPr>
        <w:t xml:space="preserve">Member 1: </w:t>
      </w:r>
      <w:proofErr w:type="spellStart"/>
      <w:r>
        <w:rPr>
          <w:b/>
        </w:rPr>
        <w:t>Yudi</w:t>
      </w:r>
      <w:proofErr w:type="spellEnd"/>
      <w:r>
        <w:rPr>
          <w:b/>
        </w:rPr>
        <w:t xml:space="preserve"> Wu </w:t>
      </w:r>
      <w:r>
        <w:rPr>
          <w:b/>
        </w:rPr>
        <w:tab/>
      </w:r>
      <w:r>
        <w:rPr>
          <w:b/>
        </w:rPr>
        <w:tab/>
      </w:r>
      <w:r>
        <w:rPr>
          <w:b/>
        </w:rPr>
        <w:tab/>
        <w:t>Email: wu553@purdue.edu</w:t>
      </w:r>
    </w:p>
    <w:p w14:paraId="71FCD178" w14:textId="77777777" w:rsidR="00682DD6" w:rsidRDefault="009A5E73">
      <w:pPr>
        <w:widowControl/>
        <w:spacing w:line="276" w:lineRule="auto"/>
      </w:pPr>
      <w:r>
        <w:rPr>
          <w:b/>
        </w:rPr>
        <w:t xml:space="preserve">Member 2: </w:t>
      </w:r>
      <w:proofErr w:type="spellStart"/>
      <w:r>
        <w:rPr>
          <w:b/>
        </w:rPr>
        <w:t>Mengshi</w:t>
      </w:r>
      <w:proofErr w:type="spellEnd"/>
      <w:r>
        <w:rPr>
          <w:b/>
        </w:rPr>
        <w:t xml:space="preserve"> </w:t>
      </w:r>
      <w:proofErr w:type="spellStart"/>
      <w:r>
        <w:rPr>
          <w:b/>
        </w:rPr>
        <w:t>Feng</w:t>
      </w:r>
      <w:proofErr w:type="spellEnd"/>
      <w:r>
        <w:rPr>
          <w:b/>
        </w:rPr>
        <w:t xml:space="preserve">  </w:t>
      </w:r>
      <w:r>
        <w:rPr>
          <w:b/>
        </w:rPr>
        <w:tab/>
      </w:r>
      <w:r>
        <w:rPr>
          <w:b/>
        </w:rPr>
        <w:tab/>
      </w:r>
      <w:r>
        <w:rPr>
          <w:b/>
        </w:rPr>
        <w:tab/>
        <w:t>Email: feng96@purdue.edu</w:t>
      </w:r>
    </w:p>
    <w:p w14:paraId="0AFCCF53" w14:textId="77777777" w:rsidR="00682DD6" w:rsidRDefault="009A5E73">
      <w:pPr>
        <w:widowControl/>
        <w:spacing w:line="276" w:lineRule="auto"/>
      </w:pPr>
      <w:r>
        <w:rPr>
          <w:b/>
        </w:rPr>
        <w:t xml:space="preserve">Member 3: </w:t>
      </w:r>
      <w:proofErr w:type="spellStart"/>
      <w:r>
        <w:rPr>
          <w:b/>
        </w:rPr>
        <w:t>Junjie</w:t>
      </w:r>
      <w:proofErr w:type="spellEnd"/>
      <w:r>
        <w:rPr>
          <w:b/>
        </w:rPr>
        <w:t xml:space="preserve"> Wang</w:t>
      </w:r>
      <w:r>
        <w:rPr>
          <w:b/>
        </w:rPr>
        <w:tab/>
      </w:r>
      <w:r>
        <w:rPr>
          <w:b/>
        </w:rPr>
        <w:tab/>
      </w:r>
      <w:r>
        <w:rPr>
          <w:b/>
        </w:rPr>
        <w:tab/>
        <w:t>Email: wang1764@purdue.edu</w:t>
      </w:r>
    </w:p>
    <w:p w14:paraId="1FAA57D4" w14:textId="77777777" w:rsidR="00682DD6" w:rsidRDefault="009A5E73">
      <w:pPr>
        <w:widowControl/>
        <w:spacing w:line="276" w:lineRule="auto"/>
      </w:pPr>
      <w:r>
        <w:rPr>
          <w:b/>
        </w:rPr>
        <w:t xml:space="preserve">Member 4: </w:t>
      </w:r>
      <w:proofErr w:type="spellStart"/>
      <w:r>
        <w:rPr>
          <w:b/>
        </w:rPr>
        <w:t>Siyi</w:t>
      </w:r>
      <w:proofErr w:type="spellEnd"/>
      <w:r>
        <w:rPr>
          <w:b/>
        </w:rPr>
        <w:t xml:space="preserve"> </w:t>
      </w:r>
      <w:proofErr w:type="spellStart"/>
      <w:proofErr w:type="gramStart"/>
      <w:r>
        <w:rPr>
          <w:b/>
        </w:rPr>
        <w:t>Cai</w:t>
      </w:r>
      <w:proofErr w:type="spellEnd"/>
      <w:proofErr w:type="gramEnd"/>
      <w:r>
        <w:rPr>
          <w:b/>
        </w:rPr>
        <w:tab/>
      </w:r>
      <w:r>
        <w:rPr>
          <w:b/>
        </w:rPr>
        <w:tab/>
      </w:r>
      <w:r>
        <w:rPr>
          <w:b/>
        </w:rPr>
        <w:tab/>
      </w:r>
      <w:r>
        <w:rPr>
          <w:b/>
        </w:rPr>
        <w:tab/>
        <w:t>Email: cai71@purdue.edu</w:t>
      </w:r>
    </w:p>
    <w:p w14:paraId="64F82E17" w14:textId="77777777" w:rsidR="00682DD6" w:rsidRDefault="00682DD6">
      <w:pPr>
        <w:pStyle w:val="Title"/>
        <w:jc w:val="left"/>
      </w:pPr>
    </w:p>
    <w:p w14:paraId="200D0C89" w14:textId="77777777" w:rsidR="00682DD6" w:rsidRDefault="009A5E73">
      <w:pPr>
        <w:pStyle w:val="Title"/>
        <w:jc w:val="left"/>
      </w:pPr>
      <w:r>
        <w:rPr>
          <w:sz w:val="24"/>
          <w:szCs w:val="24"/>
        </w:rPr>
        <w:t>Assignment Evaluation:</w:t>
      </w:r>
    </w:p>
    <w:p w14:paraId="2FA6B7FE" w14:textId="77777777" w:rsidR="00682DD6" w:rsidRDefault="00682DD6">
      <w:pPr>
        <w:pStyle w:val="Title"/>
        <w:jc w:val="left"/>
      </w:pPr>
    </w:p>
    <w:tbl>
      <w:tblPr>
        <w:tblStyle w:val="a"/>
        <w:tblW w:w="9483" w:type="dxa"/>
        <w:tblInd w:w="-21" w:type="dxa"/>
        <w:tblLayout w:type="fixed"/>
        <w:tblLook w:val="0400" w:firstRow="0" w:lastRow="0" w:firstColumn="0" w:lastColumn="0" w:noHBand="0" w:noVBand="1"/>
      </w:tblPr>
      <w:tblGrid>
        <w:gridCol w:w="2569"/>
        <w:gridCol w:w="1236"/>
        <w:gridCol w:w="944"/>
        <w:gridCol w:w="936"/>
        <w:gridCol w:w="3798"/>
      </w:tblGrid>
      <w:tr w:rsidR="00682DD6" w14:paraId="102200E6"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9ED450B" w14:textId="77777777" w:rsidR="00682DD6" w:rsidRDefault="009A5E73">
            <w:pPr>
              <w:jc w:val="center"/>
            </w:pPr>
            <w:r>
              <w:rPr>
                <w:rFonts w:ascii="Calibri" w:eastAsia="Calibri" w:hAnsi="Calibri" w:cs="Calibri"/>
                <w:b/>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0E7E9290" w14:textId="77777777" w:rsidR="00682DD6" w:rsidRDefault="009A5E73">
            <w:pPr>
              <w:jc w:val="center"/>
            </w:pPr>
            <w:r>
              <w:rPr>
                <w:rFonts w:ascii="Calibri" w:eastAsia="Calibri" w:hAnsi="Calibri" w:cs="Calibri"/>
                <w:b/>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28C95071" w14:textId="77777777" w:rsidR="00682DD6" w:rsidRDefault="009A5E73">
            <w:pPr>
              <w:jc w:val="center"/>
            </w:pPr>
            <w:r>
              <w:rPr>
                <w:rFonts w:ascii="Calibri" w:eastAsia="Calibri" w:hAnsi="Calibri" w:cs="Calibri"/>
                <w:b/>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4E1FC662" w14:textId="77777777" w:rsidR="00682DD6" w:rsidRDefault="009A5E73">
            <w:pPr>
              <w:jc w:val="center"/>
            </w:pPr>
            <w:r>
              <w:rPr>
                <w:rFonts w:ascii="Calibri" w:eastAsia="Calibri" w:hAnsi="Calibri" w:cs="Calibri"/>
                <w:b/>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340A7472" w14:textId="77777777" w:rsidR="00682DD6" w:rsidRDefault="009A5E73">
            <w:pPr>
              <w:jc w:val="center"/>
            </w:pPr>
            <w:r>
              <w:rPr>
                <w:rFonts w:ascii="Calibri" w:eastAsia="Calibri" w:hAnsi="Calibri" w:cs="Calibri"/>
                <w:b/>
                <w:sz w:val="22"/>
                <w:szCs w:val="22"/>
              </w:rPr>
              <w:t>Notes</w:t>
            </w:r>
          </w:p>
        </w:tc>
      </w:tr>
      <w:tr w:rsidR="00682DD6" w14:paraId="41E850B2"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38935F9" w14:textId="77777777" w:rsidR="00682DD6" w:rsidRDefault="009A5E73">
            <w:r>
              <w:rPr>
                <w:rFonts w:ascii="Calibri" w:eastAsia="Calibri" w:hAnsi="Calibri" w:cs="Calibri"/>
                <w:b/>
                <w:sz w:val="22"/>
                <w:szCs w:val="22"/>
              </w:rPr>
              <w:t>Assignment-Specific Items</w:t>
            </w:r>
          </w:p>
        </w:tc>
      </w:tr>
      <w:tr w:rsidR="00682DD6" w14:paraId="1368CBEA"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086CA232" w14:textId="77777777" w:rsidR="00682DD6" w:rsidRDefault="009A5E73">
            <w:r>
              <w:rPr>
                <w:rFonts w:ascii="Calibri" w:eastAsia="Calibri" w:hAnsi="Calibri" w:cs="Calibri"/>
                <w:b/>
                <w:sz w:val="22"/>
                <w:szCs w:val="22"/>
              </w:rPr>
              <w:t>Analysis of Component 1</w:t>
            </w:r>
          </w:p>
        </w:tc>
        <w:tc>
          <w:tcPr>
            <w:tcW w:w="1236" w:type="dxa"/>
            <w:tcBorders>
              <w:top w:val="nil"/>
              <w:left w:val="nil"/>
              <w:bottom w:val="single" w:sz="4" w:space="0" w:color="000000"/>
              <w:right w:val="single" w:sz="4" w:space="0" w:color="000000"/>
            </w:tcBorders>
            <w:shd w:val="clear" w:color="auto" w:fill="FFFFFF"/>
            <w:vAlign w:val="bottom"/>
          </w:tcPr>
          <w:p w14:paraId="4A97105C" w14:textId="316E5A49" w:rsidR="00682DD6" w:rsidRDefault="00A44ECB">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205B7C1B" w14:textId="77777777" w:rsidR="00682DD6" w:rsidRDefault="009A5E73">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70B4D3C0" w14:textId="2203D414" w:rsidR="00682DD6" w:rsidRDefault="00A44ECB">
            <w:pPr>
              <w:jc w:val="center"/>
            </w:pPr>
            <w:r>
              <w:t>10</w:t>
            </w:r>
          </w:p>
        </w:tc>
        <w:tc>
          <w:tcPr>
            <w:tcW w:w="3798" w:type="dxa"/>
            <w:tcBorders>
              <w:top w:val="nil"/>
              <w:left w:val="nil"/>
              <w:bottom w:val="single" w:sz="4" w:space="0" w:color="000000"/>
              <w:right w:val="single" w:sz="4" w:space="0" w:color="000000"/>
            </w:tcBorders>
            <w:shd w:val="clear" w:color="auto" w:fill="FFFFFF"/>
            <w:vAlign w:val="bottom"/>
          </w:tcPr>
          <w:p w14:paraId="642C5293" w14:textId="77777777" w:rsidR="00682DD6" w:rsidRDefault="009A5E73">
            <w:r>
              <w:rPr>
                <w:rFonts w:ascii="Calibri" w:eastAsia="Calibri" w:hAnsi="Calibri" w:cs="Calibri"/>
                <w:sz w:val="22"/>
                <w:szCs w:val="22"/>
              </w:rPr>
              <w:t> </w:t>
            </w:r>
          </w:p>
        </w:tc>
      </w:tr>
      <w:tr w:rsidR="00682DD6" w14:paraId="1ABB64A5"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366382CF" w14:textId="77777777" w:rsidR="00682DD6" w:rsidRDefault="009A5E73">
            <w:r>
              <w:rPr>
                <w:rFonts w:ascii="Calibri" w:eastAsia="Calibri" w:hAnsi="Calibri" w:cs="Calibri"/>
                <w:b/>
                <w:sz w:val="22"/>
                <w:szCs w:val="22"/>
              </w:rPr>
              <w:t>Analysis of Component 2</w:t>
            </w:r>
          </w:p>
        </w:tc>
        <w:tc>
          <w:tcPr>
            <w:tcW w:w="1236" w:type="dxa"/>
            <w:tcBorders>
              <w:top w:val="nil"/>
              <w:left w:val="nil"/>
              <w:bottom w:val="single" w:sz="4" w:space="0" w:color="000000"/>
              <w:right w:val="single" w:sz="4" w:space="0" w:color="000000"/>
            </w:tcBorders>
            <w:shd w:val="clear" w:color="auto" w:fill="FFFFFF"/>
            <w:vAlign w:val="bottom"/>
          </w:tcPr>
          <w:p w14:paraId="229E1EE3" w14:textId="77D6D891" w:rsidR="00682DD6" w:rsidRDefault="00A44ECB">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27139C38" w14:textId="77777777" w:rsidR="00682DD6" w:rsidRDefault="009A5E73">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365CDB33" w14:textId="4B8ACED1" w:rsidR="00682DD6" w:rsidRDefault="00A44ECB">
            <w:pPr>
              <w:jc w:val="center"/>
            </w:pPr>
            <w:r>
              <w:t>10</w:t>
            </w:r>
          </w:p>
        </w:tc>
        <w:tc>
          <w:tcPr>
            <w:tcW w:w="3798" w:type="dxa"/>
            <w:tcBorders>
              <w:top w:val="nil"/>
              <w:left w:val="nil"/>
              <w:bottom w:val="single" w:sz="4" w:space="0" w:color="000000"/>
              <w:right w:val="single" w:sz="4" w:space="0" w:color="000000"/>
            </w:tcBorders>
            <w:shd w:val="clear" w:color="auto" w:fill="FFFFFF"/>
            <w:vAlign w:val="bottom"/>
          </w:tcPr>
          <w:p w14:paraId="2351F89D" w14:textId="77777777" w:rsidR="00682DD6" w:rsidRDefault="009A5E73">
            <w:r>
              <w:rPr>
                <w:rFonts w:ascii="Calibri" w:eastAsia="Calibri" w:hAnsi="Calibri" w:cs="Calibri"/>
                <w:sz w:val="22"/>
                <w:szCs w:val="22"/>
              </w:rPr>
              <w:t> </w:t>
            </w:r>
          </w:p>
        </w:tc>
      </w:tr>
      <w:tr w:rsidR="00682DD6" w14:paraId="7364E024"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2210DDF8" w14:textId="77777777" w:rsidR="00682DD6" w:rsidRDefault="009A5E73">
            <w:r>
              <w:rPr>
                <w:rFonts w:ascii="Calibri" w:eastAsia="Calibri" w:hAnsi="Calibri" w:cs="Calibri"/>
                <w:b/>
                <w:sz w:val="22"/>
                <w:szCs w:val="22"/>
              </w:rPr>
              <w:t>Analysis of Component 3</w:t>
            </w:r>
          </w:p>
        </w:tc>
        <w:tc>
          <w:tcPr>
            <w:tcW w:w="1236" w:type="dxa"/>
            <w:tcBorders>
              <w:top w:val="nil"/>
              <w:left w:val="nil"/>
              <w:bottom w:val="single" w:sz="4" w:space="0" w:color="000000"/>
              <w:right w:val="single" w:sz="4" w:space="0" w:color="000000"/>
            </w:tcBorders>
            <w:shd w:val="clear" w:color="auto" w:fill="FFFFFF"/>
            <w:vAlign w:val="bottom"/>
          </w:tcPr>
          <w:p w14:paraId="7C202644" w14:textId="409DA7F0" w:rsidR="00682DD6" w:rsidRDefault="00A44ECB">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7869013A" w14:textId="77777777" w:rsidR="00682DD6" w:rsidRDefault="009A5E73">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6F60F817" w14:textId="0C9B719C" w:rsidR="00682DD6" w:rsidRDefault="00A44ECB">
            <w:pPr>
              <w:jc w:val="center"/>
            </w:pPr>
            <w:r>
              <w:t>10</w:t>
            </w:r>
          </w:p>
        </w:tc>
        <w:tc>
          <w:tcPr>
            <w:tcW w:w="3798" w:type="dxa"/>
            <w:tcBorders>
              <w:top w:val="nil"/>
              <w:left w:val="nil"/>
              <w:bottom w:val="single" w:sz="4" w:space="0" w:color="000000"/>
              <w:right w:val="single" w:sz="4" w:space="0" w:color="000000"/>
            </w:tcBorders>
            <w:shd w:val="clear" w:color="auto" w:fill="FFFFFF"/>
            <w:vAlign w:val="bottom"/>
          </w:tcPr>
          <w:p w14:paraId="761A8B74" w14:textId="77777777" w:rsidR="00682DD6" w:rsidRDefault="009A5E73">
            <w:r>
              <w:rPr>
                <w:rFonts w:ascii="Calibri" w:eastAsia="Calibri" w:hAnsi="Calibri" w:cs="Calibri"/>
                <w:sz w:val="22"/>
                <w:szCs w:val="22"/>
              </w:rPr>
              <w:t> </w:t>
            </w:r>
          </w:p>
        </w:tc>
      </w:tr>
      <w:tr w:rsidR="00682DD6" w14:paraId="3B89B197"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7FF7C0C8" w14:textId="77777777" w:rsidR="00682DD6" w:rsidRDefault="009A5E73">
            <w:r>
              <w:rPr>
                <w:rFonts w:ascii="Calibri" w:eastAsia="Calibri" w:hAnsi="Calibri" w:cs="Calibri"/>
                <w:b/>
                <w:sz w:val="22"/>
                <w:szCs w:val="22"/>
              </w:rPr>
              <w:t>Bill of Materials</w:t>
            </w:r>
          </w:p>
        </w:tc>
        <w:tc>
          <w:tcPr>
            <w:tcW w:w="1236" w:type="dxa"/>
            <w:tcBorders>
              <w:top w:val="nil"/>
              <w:left w:val="nil"/>
              <w:bottom w:val="single" w:sz="4" w:space="0" w:color="000000"/>
              <w:right w:val="single" w:sz="4" w:space="0" w:color="000000"/>
            </w:tcBorders>
            <w:shd w:val="clear" w:color="auto" w:fill="FFFFFF"/>
            <w:vAlign w:val="bottom"/>
          </w:tcPr>
          <w:p w14:paraId="5EABB4A9" w14:textId="3672FB78" w:rsidR="00682DD6" w:rsidRDefault="00012052">
            <w:pPr>
              <w:jc w:val="center"/>
            </w:pPr>
            <w:r>
              <w:t>4.5</w:t>
            </w:r>
          </w:p>
        </w:tc>
        <w:tc>
          <w:tcPr>
            <w:tcW w:w="944" w:type="dxa"/>
            <w:tcBorders>
              <w:top w:val="nil"/>
              <w:left w:val="nil"/>
              <w:bottom w:val="single" w:sz="4" w:space="0" w:color="000000"/>
              <w:right w:val="single" w:sz="4" w:space="0" w:color="000000"/>
            </w:tcBorders>
            <w:shd w:val="clear" w:color="auto" w:fill="FFFFFF"/>
            <w:vAlign w:val="bottom"/>
          </w:tcPr>
          <w:p w14:paraId="7C3EA8E8" w14:textId="77777777" w:rsidR="00682DD6" w:rsidRDefault="009A5E73">
            <w:pPr>
              <w:jc w:val="center"/>
            </w:pPr>
            <w:r>
              <w:rPr>
                <w:rFonts w:ascii="Calibri" w:eastAsia="Calibri" w:hAnsi="Calibri" w:cs="Calibri"/>
                <w:sz w:val="22"/>
                <w:szCs w:val="22"/>
              </w:rPr>
              <w:t>x6</w:t>
            </w:r>
          </w:p>
        </w:tc>
        <w:tc>
          <w:tcPr>
            <w:tcW w:w="936" w:type="dxa"/>
            <w:tcBorders>
              <w:top w:val="nil"/>
              <w:left w:val="nil"/>
              <w:bottom w:val="single" w:sz="4" w:space="0" w:color="000000"/>
              <w:right w:val="single" w:sz="4" w:space="0" w:color="000000"/>
            </w:tcBorders>
            <w:shd w:val="clear" w:color="auto" w:fill="FFFFFF"/>
            <w:vAlign w:val="bottom"/>
          </w:tcPr>
          <w:p w14:paraId="0AE2D39B" w14:textId="74260302" w:rsidR="00682DD6" w:rsidRDefault="00012052">
            <w:pPr>
              <w:jc w:val="center"/>
            </w:pPr>
            <w:r>
              <w:t>27</w:t>
            </w:r>
          </w:p>
        </w:tc>
        <w:tc>
          <w:tcPr>
            <w:tcW w:w="3798" w:type="dxa"/>
            <w:tcBorders>
              <w:top w:val="nil"/>
              <w:left w:val="nil"/>
              <w:bottom w:val="single" w:sz="4" w:space="0" w:color="000000"/>
              <w:right w:val="single" w:sz="4" w:space="0" w:color="000000"/>
            </w:tcBorders>
            <w:shd w:val="clear" w:color="auto" w:fill="FFFFFF"/>
            <w:vAlign w:val="bottom"/>
          </w:tcPr>
          <w:p w14:paraId="3ADC9695" w14:textId="77777777" w:rsidR="00682DD6" w:rsidRDefault="009A5E73">
            <w:r>
              <w:rPr>
                <w:rFonts w:ascii="Calibri" w:eastAsia="Calibri" w:hAnsi="Calibri" w:cs="Calibri"/>
                <w:sz w:val="22"/>
                <w:szCs w:val="22"/>
              </w:rPr>
              <w:t> </w:t>
            </w:r>
          </w:p>
        </w:tc>
      </w:tr>
      <w:tr w:rsidR="00682DD6" w14:paraId="2D8BB065"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C6EB111" w14:textId="77777777" w:rsidR="00682DD6" w:rsidRDefault="009A5E73">
            <w:r>
              <w:rPr>
                <w:rFonts w:ascii="Calibri" w:eastAsia="Calibri" w:hAnsi="Calibri" w:cs="Calibri"/>
                <w:b/>
                <w:sz w:val="22"/>
                <w:szCs w:val="22"/>
              </w:rPr>
              <w:t>Writing-Specific Items</w:t>
            </w:r>
          </w:p>
        </w:tc>
      </w:tr>
      <w:tr w:rsidR="00682DD6" w14:paraId="7D287E3A"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62FAD6A6" w14:textId="77777777" w:rsidR="00682DD6" w:rsidRDefault="009A5E73">
            <w:r>
              <w:rPr>
                <w:rFonts w:ascii="Calibri" w:eastAsia="Calibri" w:hAnsi="Calibri" w:cs="Calibri"/>
                <w:b/>
                <w:sz w:val="22"/>
                <w:szCs w:val="22"/>
              </w:rPr>
              <w:t>Spelling and Grammar</w:t>
            </w:r>
          </w:p>
        </w:tc>
        <w:tc>
          <w:tcPr>
            <w:tcW w:w="1236" w:type="dxa"/>
            <w:tcBorders>
              <w:top w:val="nil"/>
              <w:left w:val="nil"/>
              <w:bottom w:val="single" w:sz="4" w:space="0" w:color="000000"/>
              <w:right w:val="single" w:sz="4" w:space="0" w:color="000000"/>
            </w:tcBorders>
            <w:shd w:val="clear" w:color="auto" w:fill="FFFFFF"/>
            <w:vAlign w:val="bottom"/>
          </w:tcPr>
          <w:p w14:paraId="4C0994D7" w14:textId="2269C89A" w:rsidR="00682DD6" w:rsidRDefault="00A44ECB">
            <w:pPr>
              <w:jc w:val="center"/>
            </w:pPr>
            <w:r>
              <w:t>4</w:t>
            </w:r>
          </w:p>
        </w:tc>
        <w:tc>
          <w:tcPr>
            <w:tcW w:w="944" w:type="dxa"/>
            <w:tcBorders>
              <w:top w:val="nil"/>
              <w:left w:val="nil"/>
              <w:bottom w:val="single" w:sz="4" w:space="0" w:color="000000"/>
              <w:right w:val="single" w:sz="4" w:space="0" w:color="000000"/>
            </w:tcBorders>
            <w:shd w:val="clear" w:color="auto" w:fill="FFFFFF"/>
            <w:vAlign w:val="bottom"/>
          </w:tcPr>
          <w:p w14:paraId="269FE395" w14:textId="77777777" w:rsidR="00682DD6" w:rsidRDefault="009A5E73">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5EEA9F0C" w14:textId="26693C82" w:rsidR="00682DD6" w:rsidRDefault="00A44ECB">
            <w:pPr>
              <w:jc w:val="center"/>
            </w:pPr>
            <w:r>
              <w:t>8</w:t>
            </w:r>
          </w:p>
        </w:tc>
        <w:tc>
          <w:tcPr>
            <w:tcW w:w="3798" w:type="dxa"/>
            <w:tcBorders>
              <w:top w:val="nil"/>
              <w:left w:val="nil"/>
              <w:bottom w:val="single" w:sz="4" w:space="0" w:color="000000"/>
              <w:right w:val="single" w:sz="4" w:space="0" w:color="000000"/>
            </w:tcBorders>
            <w:shd w:val="clear" w:color="auto" w:fill="FFFFFF"/>
            <w:vAlign w:val="bottom"/>
          </w:tcPr>
          <w:p w14:paraId="69E479FB" w14:textId="77777777" w:rsidR="00682DD6" w:rsidRDefault="009A5E73">
            <w:r>
              <w:rPr>
                <w:rFonts w:ascii="Calibri" w:eastAsia="Calibri" w:hAnsi="Calibri" w:cs="Calibri"/>
                <w:sz w:val="22"/>
                <w:szCs w:val="22"/>
              </w:rPr>
              <w:t> </w:t>
            </w:r>
          </w:p>
        </w:tc>
      </w:tr>
      <w:tr w:rsidR="00682DD6" w14:paraId="7EFBB1BB"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157F746E" w14:textId="77777777" w:rsidR="00682DD6" w:rsidRDefault="009A5E73">
            <w:r>
              <w:rPr>
                <w:rFonts w:ascii="Calibri" w:eastAsia="Calibri" w:hAnsi="Calibri" w:cs="Calibri"/>
                <w:b/>
                <w:sz w:val="22"/>
                <w:szCs w:val="22"/>
              </w:rPr>
              <w:t>Formatting and Citations</w:t>
            </w:r>
          </w:p>
        </w:tc>
        <w:tc>
          <w:tcPr>
            <w:tcW w:w="1236" w:type="dxa"/>
            <w:tcBorders>
              <w:top w:val="nil"/>
              <w:left w:val="nil"/>
              <w:bottom w:val="single" w:sz="4" w:space="0" w:color="000000"/>
              <w:right w:val="single" w:sz="4" w:space="0" w:color="000000"/>
            </w:tcBorders>
            <w:shd w:val="clear" w:color="auto" w:fill="FFFFFF"/>
            <w:vAlign w:val="bottom"/>
          </w:tcPr>
          <w:p w14:paraId="55A24F17" w14:textId="79944B2C" w:rsidR="00682DD6" w:rsidRDefault="00A44ECB">
            <w:pPr>
              <w:jc w:val="center"/>
            </w:pPr>
            <w:r>
              <w:t>4</w:t>
            </w:r>
          </w:p>
        </w:tc>
        <w:tc>
          <w:tcPr>
            <w:tcW w:w="944" w:type="dxa"/>
            <w:tcBorders>
              <w:top w:val="nil"/>
              <w:left w:val="nil"/>
              <w:bottom w:val="single" w:sz="4" w:space="0" w:color="000000"/>
              <w:right w:val="single" w:sz="4" w:space="0" w:color="000000"/>
            </w:tcBorders>
            <w:shd w:val="clear" w:color="auto" w:fill="FFFFFF"/>
            <w:vAlign w:val="bottom"/>
          </w:tcPr>
          <w:p w14:paraId="4EC108DC" w14:textId="77777777" w:rsidR="00682DD6" w:rsidRDefault="009A5E73">
            <w:pPr>
              <w:jc w:val="center"/>
            </w:pPr>
            <w:r>
              <w:rPr>
                <w:rFonts w:ascii="Calibri" w:eastAsia="Calibri" w:hAnsi="Calibri" w:cs="Calibri"/>
                <w:sz w:val="22"/>
                <w:szCs w:val="22"/>
              </w:rPr>
              <w:t>x1</w:t>
            </w:r>
          </w:p>
        </w:tc>
        <w:tc>
          <w:tcPr>
            <w:tcW w:w="936" w:type="dxa"/>
            <w:tcBorders>
              <w:top w:val="nil"/>
              <w:left w:val="nil"/>
              <w:bottom w:val="single" w:sz="4" w:space="0" w:color="000000"/>
              <w:right w:val="single" w:sz="4" w:space="0" w:color="000000"/>
            </w:tcBorders>
            <w:shd w:val="clear" w:color="auto" w:fill="FFFFFF"/>
            <w:vAlign w:val="bottom"/>
          </w:tcPr>
          <w:p w14:paraId="5E7DC227" w14:textId="62089457" w:rsidR="00682DD6" w:rsidRDefault="00A44ECB">
            <w:pPr>
              <w:jc w:val="center"/>
            </w:pPr>
            <w:r>
              <w:t>4</w:t>
            </w:r>
          </w:p>
        </w:tc>
        <w:tc>
          <w:tcPr>
            <w:tcW w:w="3798" w:type="dxa"/>
            <w:tcBorders>
              <w:top w:val="nil"/>
              <w:left w:val="nil"/>
              <w:bottom w:val="single" w:sz="4" w:space="0" w:color="000000"/>
              <w:right w:val="single" w:sz="4" w:space="0" w:color="000000"/>
            </w:tcBorders>
            <w:shd w:val="clear" w:color="auto" w:fill="FFFFFF"/>
            <w:vAlign w:val="bottom"/>
          </w:tcPr>
          <w:p w14:paraId="198E3108" w14:textId="77777777" w:rsidR="00682DD6" w:rsidRDefault="009A5E73">
            <w:r>
              <w:rPr>
                <w:rFonts w:ascii="Calibri" w:eastAsia="Calibri" w:hAnsi="Calibri" w:cs="Calibri"/>
                <w:sz w:val="22"/>
                <w:szCs w:val="22"/>
              </w:rPr>
              <w:t> </w:t>
            </w:r>
          </w:p>
        </w:tc>
      </w:tr>
      <w:tr w:rsidR="00682DD6" w14:paraId="4A48A96B"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18DE4B1F" w14:textId="77777777" w:rsidR="00682DD6" w:rsidRDefault="009A5E73">
            <w:r>
              <w:rPr>
                <w:rFonts w:ascii="Calibri" w:eastAsia="Calibri" w:hAnsi="Calibri" w:cs="Calibri"/>
                <w:b/>
                <w:sz w:val="22"/>
                <w:szCs w:val="22"/>
              </w:rPr>
              <w:t>Figures and Graphs</w:t>
            </w:r>
          </w:p>
        </w:tc>
        <w:tc>
          <w:tcPr>
            <w:tcW w:w="1236" w:type="dxa"/>
            <w:tcBorders>
              <w:top w:val="nil"/>
              <w:left w:val="nil"/>
              <w:bottom w:val="single" w:sz="4" w:space="0" w:color="000000"/>
              <w:right w:val="single" w:sz="4" w:space="0" w:color="000000"/>
            </w:tcBorders>
            <w:shd w:val="clear" w:color="auto" w:fill="FFFFFF"/>
            <w:vAlign w:val="bottom"/>
          </w:tcPr>
          <w:p w14:paraId="22F4A53A" w14:textId="19D7AB5D" w:rsidR="00682DD6" w:rsidRDefault="00A44ECB">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1E73680E" w14:textId="77777777" w:rsidR="00682DD6" w:rsidRDefault="009A5E73">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4C6BAD96" w14:textId="7AF6807C" w:rsidR="00682DD6" w:rsidRDefault="00A44ECB">
            <w:pPr>
              <w:jc w:val="center"/>
            </w:pPr>
            <w:r>
              <w:t>10</w:t>
            </w:r>
          </w:p>
        </w:tc>
        <w:tc>
          <w:tcPr>
            <w:tcW w:w="3798" w:type="dxa"/>
            <w:tcBorders>
              <w:top w:val="nil"/>
              <w:left w:val="nil"/>
              <w:bottom w:val="single" w:sz="4" w:space="0" w:color="000000"/>
              <w:right w:val="single" w:sz="4" w:space="0" w:color="000000"/>
            </w:tcBorders>
            <w:shd w:val="clear" w:color="auto" w:fill="FFFFFF"/>
            <w:vAlign w:val="bottom"/>
          </w:tcPr>
          <w:p w14:paraId="59EF3ECA" w14:textId="77777777" w:rsidR="00682DD6" w:rsidRDefault="009A5E73">
            <w:r>
              <w:rPr>
                <w:rFonts w:ascii="Calibri" w:eastAsia="Calibri" w:hAnsi="Calibri" w:cs="Calibri"/>
                <w:sz w:val="22"/>
                <w:szCs w:val="22"/>
              </w:rPr>
              <w:t> </w:t>
            </w:r>
          </w:p>
        </w:tc>
      </w:tr>
      <w:tr w:rsidR="00682DD6" w14:paraId="22508377"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60984623" w14:textId="77777777" w:rsidR="00682DD6" w:rsidRDefault="009A5E73">
            <w:r>
              <w:rPr>
                <w:rFonts w:ascii="Calibri" w:eastAsia="Calibri" w:hAnsi="Calibri" w:cs="Calibri"/>
                <w:b/>
                <w:sz w:val="22"/>
                <w:szCs w:val="22"/>
              </w:rPr>
              <w:t>Technical Writing Style</w:t>
            </w:r>
          </w:p>
        </w:tc>
        <w:tc>
          <w:tcPr>
            <w:tcW w:w="1236" w:type="dxa"/>
            <w:tcBorders>
              <w:top w:val="nil"/>
              <w:left w:val="nil"/>
              <w:bottom w:val="single" w:sz="4" w:space="0" w:color="000000"/>
              <w:right w:val="single" w:sz="4" w:space="0" w:color="000000"/>
            </w:tcBorders>
            <w:shd w:val="clear" w:color="auto" w:fill="FFFFFF"/>
            <w:vAlign w:val="bottom"/>
          </w:tcPr>
          <w:p w14:paraId="4CC78581" w14:textId="5FC7D6DF" w:rsidR="00682DD6" w:rsidRDefault="00A44ECB">
            <w:pPr>
              <w:jc w:val="center"/>
            </w:pPr>
            <w:r>
              <w:t>4</w:t>
            </w:r>
          </w:p>
        </w:tc>
        <w:tc>
          <w:tcPr>
            <w:tcW w:w="944" w:type="dxa"/>
            <w:tcBorders>
              <w:top w:val="nil"/>
              <w:left w:val="nil"/>
              <w:bottom w:val="single" w:sz="4" w:space="0" w:color="000000"/>
              <w:right w:val="single" w:sz="4" w:space="0" w:color="000000"/>
            </w:tcBorders>
            <w:shd w:val="clear" w:color="auto" w:fill="FFFFFF"/>
            <w:vAlign w:val="bottom"/>
          </w:tcPr>
          <w:p w14:paraId="1D598912" w14:textId="77777777" w:rsidR="00682DD6" w:rsidRDefault="009A5E73">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0EEC3DE6" w14:textId="4EC86735" w:rsidR="00682DD6" w:rsidRDefault="00A44ECB">
            <w:pPr>
              <w:jc w:val="center"/>
            </w:pPr>
            <w:r>
              <w:t>12</w:t>
            </w:r>
          </w:p>
        </w:tc>
        <w:tc>
          <w:tcPr>
            <w:tcW w:w="3798" w:type="dxa"/>
            <w:tcBorders>
              <w:top w:val="nil"/>
              <w:left w:val="nil"/>
              <w:bottom w:val="single" w:sz="4" w:space="0" w:color="000000"/>
              <w:right w:val="single" w:sz="4" w:space="0" w:color="000000"/>
            </w:tcBorders>
            <w:shd w:val="clear" w:color="auto" w:fill="FFFFFF"/>
            <w:vAlign w:val="bottom"/>
          </w:tcPr>
          <w:p w14:paraId="180F698A" w14:textId="77777777" w:rsidR="00682DD6" w:rsidRDefault="009A5E73">
            <w:r>
              <w:rPr>
                <w:rFonts w:ascii="Calibri" w:eastAsia="Calibri" w:hAnsi="Calibri" w:cs="Calibri"/>
                <w:sz w:val="22"/>
                <w:szCs w:val="22"/>
              </w:rPr>
              <w:t> </w:t>
            </w:r>
          </w:p>
        </w:tc>
      </w:tr>
      <w:tr w:rsidR="00682DD6" w14:paraId="3557A28F"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05D025C7" w14:textId="77777777" w:rsidR="00682DD6" w:rsidRDefault="009A5E73">
            <w:r>
              <w:rPr>
                <w:rFonts w:ascii="Calibri" w:eastAsia="Calibri" w:hAnsi="Calibri" w:cs="Calibri"/>
                <w:b/>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FFFFFF"/>
            <w:vAlign w:val="bottom"/>
          </w:tcPr>
          <w:p w14:paraId="1D4609F4" w14:textId="29ABD22B" w:rsidR="00682DD6" w:rsidRDefault="00012052" w:rsidP="00012052">
            <w:pPr>
              <w:jc w:val="center"/>
            </w:pPr>
            <w:r>
              <w:rPr>
                <w:rFonts w:ascii="Calibri" w:eastAsia="Calibri" w:hAnsi="Calibri" w:cs="Calibri"/>
                <w:sz w:val="22"/>
                <w:szCs w:val="22"/>
              </w:rPr>
              <w:t>91</w:t>
            </w:r>
          </w:p>
        </w:tc>
        <w:tc>
          <w:tcPr>
            <w:tcW w:w="3798" w:type="dxa"/>
            <w:tcBorders>
              <w:top w:val="nil"/>
              <w:left w:val="nil"/>
              <w:bottom w:val="single" w:sz="4" w:space="0" w:color="000000"/>
              <w:right w:val="single" w:sz="4" w:space="0" w:color="000000"/>
            </w:tcBorders>
            <w:shd w:val="clear" w:color="auto" w:fill="FFFFFF"/>
            <w:vAlign w:val="bottom"/>
          </w:tcPr>
          <w:p w14:paraId="22F89422" w14:textId="77777777" w:rsidR="00682DD6" w:rsidRDefault="009A5E73">
            <w:r>
              <w:rPr>
                <w:rFonts w:ascii="Calibri" w:eastAsia="Calibri" w:hAnsi="Calibri" w:cs="Calibri"/>
                <w:sz w:val="22"/>
                <w:szCs w:val="22"/>
              </w:rPr>
              <w:t> </w:t>
            </w:r>
          </w:p>
        </w:tc>
      </w:tr>
    </w:tbl>
    <w:p w14:paraId="7E04295A" w14:textId="77777777" w:rsidR="00682DD6" w:rsidRDefault="00682DD6">
      <w:pPr>
        <w:pStyle w:val="Title"/>
        <w:jc w:val="left"/>
      </w:pPr>
    </w:p>
    <w:p w14:paraId="00B366FF" w14:textId="77777777" w:rsidR="00682DD6" w:rsidRDefault="009A5E73">
      <w:pPr>
        <w:pStyle w:val="Title"/>
        <w:jc w:val="left"/>
      </w:pPr>
      <w:r>
        <w:rPr>
          <w:sz w:val="24"/>
          <w:szCs w:val="24"/>
        </w:rPr>
        <w:t xml:space="preserve">5: Excellent </w:t>
      </w:r>
      <w:r>
        <w:rPr>
          <w:sz w:val="24"/>
          <w:szCs w:val="24"/>
        </w:rPr>
        <w:tab/>
        <w:t>4: Good     3: Acceptable    2: Poor     1: Very Poor    0: Not attempted</w:t>
      </w:r>
    </w:p>
    <w:p w14:paraId="7D82FD81" w14:textId="77777777" w:rsidR="00682DD6" w:rsidRDefault="00682DD6">
      <w:pPr>
        <w:pStyle w:val="Title"/>
        <w:jc w:val="left"/>
      </w:pPr>
    </w:p>
    <w:p w14:paraId="254438E6" w14:textId="15DBDBFC" w:rsidR="00682DD6" w:rsidRDefault="009A5E73">
      <w:pPr>
        <w:pStyle w:val="Title"/>
        <w:jc w:val="left"/>
      </w:pPr>
      <w:r>
        <w:rPr>
          <w:sz w:val="24"/>
          <w:szCs w:val="24"/>
        </w:rPr>
        <w:t>General Comments:</w:t>
      </w:r>
      <w:r w:rsidR="00012052" w:rsidRPr="00012052">
        <w:rPr>
          <w:b w:val="0"/>
          <w:sz w:val="24"/>
          <w:szCs w:val="24"/>
        </w:rPr>
        <w:t xml:space="preserve"> </w:t>
      </w:r>
      <w:r w:rsidR="00012052" w:rsidRPr="0032275F">
        <w:rPr>
          <w:b w:val="0"/>
          <w:sz w:val="24"/>
          <w:szCs w:val="24"/>
        </w:rPr>
        <w:t>You are required to look up the minimum required circuit for your micro and include all those passive components</w:t>
      </w:r>
      <w:bookmarkStart w:id="3" w:name="_GoBack"/>
      <w:bookmarkEnd w:id="3"/>
    </w:p>
    <w:p w14:paraId="4547984F" w14:textId="2BC65A12" w:rsidR="00682DD6" w:rsidDel="00B7048D" w:rsidRDefault="009A5E73">
      <w:pPr>
        <w:pStyle w:val="Title"/>
        <w:jc w:val="left"/>
        <w:rPr>
          <w:del w:id="4" w:author="Matt Rubio" w:date="2017-02-04T13:53:00Z"/>
        </w:rPr>
      </w:pPr>
      <w:commentRangeStart w:id="5"/>
      <w:del w:id="6" w:author="Matt Rubio" w:date="2017-02-04T13:53:00Z">
        <w:r w:rsidDel="00B7048D">
          <w:rPr>
            <w:b w:val="0"/>
            <w:i/>
            <w:color w:val="FF0000"/>
            <w:sz w:val="24"/>
            <w:szCs w:val="24"/>
          </w:rPr>
          <w:delText>Relevant overall comments about the paper will be included here</w:delText>
        </w:r>
      </w:del>
    </w:p>
    <w:p w14:paraId="66AAF6D9" w14:textId="737A36F5" w:rsidR="00682DD6" w:rsidDel="00B7048D" w:rsidRDefault="00682DD6">
      <w:pPr>
        <w:pStyle w:val="Title"/>
        <w:jc w:val="left"/>
        <w:rPr>
          <w:del w:id="7" w:author="Matt Rubio" w:date="2017-02-04T13:53:00Z"/>
        </w:rPr>
      </w:pPr>
    </w:p>
    <w:p w14:paraId="47CCCF1A" w14:textId="677177CB" w:rsidR="00682DD6" w:rsidDel="00B7048D" w:rsidRDefault="009A5E73">
      <w:pPr>
        <w:pStyle w:val="Title"/>
        <w:jc w:val="left"/>
        <w:rPr>
          <w:del w:id="8" w:author="Matt Rubio" w:date="2017-02-04T13:53:00Z"/>
        </w:rPr>
      </w:pPr>
      <w:del w:id="9" w:author="Matt Rubio" w:date="2017-02-04T13:53:00Z">
        <w:r w:rsidDel="00B7048D">
          <w:rPr>
            <w:color w:val="FF0000"/>
            <w:sz w:val="24"/>
            <w:szCs w:val="24"/>
          </w:rPr>
          <w:delText>IMPORTANT NOTE:</w:delText>
        </w:r>
        <w:r w:rsidDel="00B7048D">
          <w:rPr>
            <w:b w:val="0"/>
            <w:color w:val="FF0000"/>
            <w:sz w:val="24"/>
            <w:szCs w:val="24"/>
          </w:rPr>
          <w:delTex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delText>
        </w:r>
        <w:commentRangeEnd w:id="5"/>
        <w:r w:rsidR="00B7048D" w:rsidDel="00B7048D">
          <w:rPr>
            <w:rStyle w:val="CommentReference"/>
            <w:rFonts w:eastAsiaTheme="minorEastAsia"/>
            <w:b w:val="0"/>
          </w:rPr>
          <w:commentReference w:id="5"/>
        </w:r>
      </w:del>
    </w:p>
    <w:p w14:paraId="17320458" w14:textId="77777777" w:rsidR="00682DD6" w:rsidRDefault="00682DD6">
      <w:pPr>
        <w:pStyle w:val="Title"/>
        <w:jc w:val="left"/>
      </w:pPr>
    </w:p>
    <w:p w14:paraId="74DD6D05" w14:textId="77777777" w:rsidR="00682DD6" w:rsidRDefault="00682DD6"/>
    <w:p w14:paraId="6DAC5CD6" w14:textId="77777777" w:rsidR="00682DD6" w:rsidRDefault="00682DD6">
      <w:pPr>
        <w:pStyle w:val="Title"/>
        <w:jc w:val="left"/>
      </w:pPr>
    </w:p>
    <w:p w14:paraId="0872800C" w14:textId="77777777" w:rsidR="00682DD6" w:rsidRDefault="00682DD6">
      <w:pPr>
        <w:pStyle w:val="Title"/>
        <w:jc w:val="left"/>
      </w:pPr>
    </w:p>
    <w:p w14:paraId="2BA6FB0B" w14:textId="77777777" w:rsidR="00682DD6" w:rsidRDefault="009A5E73">
      <w:pPr>
        <w:pStyle w:val="Title"/>
        <w:jc w:val="left"/>
      </w:pPr>
      <w:r>
        <w:rPr>
          <w:sz w:val="24"/>
          <w:szCs w:val="24"/>
        </w:rPr>
        <w:t>1.0 Component Analysis</w:t>
      </w:r>
    </w:p>
    <w:p w14:paraId="3FF98EB1" w14:textId="77777777" w:rsidR="00682DD6" w:rsidRDefault="009A5E73">
      <w:pPr>
        <w:pStyle w:val="Title"/>
        <w:jc w:val="left"/>
      </w:pPr>
      <w:r>
        <w:tab/>
      </w:r>
      <w:r>
        <w:tab/>
      </w:r>
      <w:r>
        <w:tab/>
      </w:r>
      <w:r>
        <w:tab/>
      </w:r>
      <w:r>
        <w:tab/>
      </w:r>
    </w:p>
    <w:p w14:paraId="63E3F0E5" w14:textId="6A32F367" w:rsidR="00682DD6" w:rsidRDefault="009A5E73">
      <w:r>
        <w:t xml:space="preserve">The primary hardware components of our design include an LCD screen, Bluetooth Transceiver, </w:t>
      </w:r>
      <w:r w:rsidR="00EE10DF">
        <w:t>Microcontroller, and</w:t>
      </w:r>
      <w:r>
        <w:t xml:space="preserve"> linear actuator. The main job of LCD screen is to display the choice user made in the beginning and the status of drink during the process. Bluetooth transceiver is the component to connect between mobile application and microcontroller, which will transmit user’s order, via a Bluetooth transmitter. The microcontroller will decode the information from </w:t>
      </w:r>
      <w:del w:id="10" w:author="Tata Narendra Babu, Varshini" w:date="2017-01-28T20:33:00Z">
        <w:r w:rsidDel="00994A77">
          <w:delText>b</w:delText>
        </w:r>
      </w:del>
      <w:ins w:id="11" w:author="Tata Narendra Babu, Varshini" w:date="2017-01-28T20:33:00Z">
        <w:r w:rsidR="00994A77">
          <w:t>B</w:t>
        </w:r>
      </w:ins>
      <w:r>
        <w:t xml:space="preserve">luetooth transceiver, and based on the information, microcontroller will control stepper motor and linear actuator to dispense corresponding drink based on the build in recipe or user’s costume recipe. The last main component of our design is linear actuator, </w:t>
      </w:r>
      <w:r w:rsidR="00EE10DF">
        <w:t>which is</w:t>
      </w:r>
      <w:r>
        <w:t xml:space="preserve"> the driver to open the valve of drink dispenser. It will be controlled by microcontroller.  </w:t>
      </w:r>
      <w:r>
        <w:tab/>
      </w:r>
      <w:r>
        <w:tab/>
      </w:r>
      <w:r>
        <w:tab/>
      </w:r>
      <w:r>
        <w:tab/>
      </w:r>
      <w:r>
        <w:tab/>
      </w:r>
      <w:r>
        <w:tab/>
      </w:r>
      <w:r>
        <w:tab/>
      </w:r>
      <w:r>
        <w:tab/>
      </w:r>
      <w:r>
        <w:tab/>
      </w:r>
    </w:p>
    <w:p w14:paraId="3A9D5DCE" w14:textId="77777777" w:rsidR="00682DD6" w:rsidRDefault="009A5E73">
      <w:pPr>
        <w:pStyle w:val="Title"/>
        <w:jc w:val="left"/>
      </w:pPr>
      <w:r>
        <w:rPr>
          <w:sz w:val="24"/>
          <w:szCs w:val="24"/>
        </w:rPr>
        <w:t>1.1 Analysis of Component 1: LCD screen</w:t>
      </w:r>
    </w:p>
    <w:p w14:paraId="42246ECB" w14:textId="77777777" w:rsidR="00682DD6" w:rsidRDefault="00682DD6"/>
    <w:p w14:paraId="0ABB3C1D" w14:textId="29961D2F" w:rsidR="00682DD6" w:rsidRDefault="009A5E73">
      <w:r>
        <w:t xml:space="preserve">The LCD screen will be used to display the status of the </w:t>
      </w:r>
      <w:del w:id="12" w:author="Matt Rubio" w:date="2017-02-04T13:54:00Z">
        <w:r w:rsidDel="00B7048D">
          <w:delText>barbot</w:delText>
        </w:r>
      </w:del>
      <w:proofErr w:type="spellStart"/>
      <w:ins w:id="13" w:author="Matt Rubio" w:date="2017-02-04T13:54:00Z">
        <w:r w:rsidR="00B7048D">
          <w:t>Barbot</w:t>
        </w:r>
      </w:ins>
      <w:proofErr w:type="spellEnd"/>
      <w:r>
        <w:t xml:space="preserve"> to the users. It will display the job processing status of the </w:t>
      </w:r>
      <w:del w:id="14" w:author="Matt Rubio" w:date="2017-02-04T13:54:00Z">
        <w:r w:rsidDel="00B7048D">
          <w:delText>barbot</w:delText>
        </w:r>
      </w:del>
      <w:proofErr w:type="spellStart"/>
      <w:ins w:id="15" w:author="Matt Rubio" w:date="2017-02-04T13:54:00Z">
        <w:r w:rsidR="00B7048D">
          <w:t>Barbot</w:t>
        </w:r>
      </w:ins>
      <w:proofErr w:type="spellEnd"/>
      <w:r>
        <w:t xml:space="preserve"> as well as the drink it is processing. We look</w:t>
      </w:r>
      <w:ins w:id="16" w:author="Matt Rubio" w:date="2017-02-04T13:53:00Z">
        <w:r w:rsidR="00B7048D">
          <w:t>ed</w:t>
        </w:r>
      </w:ins>
      <w:r>
        <w:t xml:space="preserve"> into two kind of LCD: 16 x 2 Character Display LCD and 128 x 64 Pixel Display LCD.</w:t>
      </w:r>
    </w:p>
    <w:p w14:paraId="4BFDDA42" w14:textId="77777777" w:rsidR="00682DD6" w:rsidRDefault="00682DD6"/>
    <w:p w14:paraId="64AAF8E1" w14:textId="77777777" w:rsidR="00682DD6" w:rsidRDefault="009A5E73">
      <w:r>
        <w:t>Character Display: 16x2 Character Display LCD</w:t>
      </w:r>
    </w:p>
    <w:p w14:paraId="0E1AC6F4" w14:textId="77777777" w:rsidR="00682DD6" w:rsidRDefault="009A5E73">
      <w:r>
        <w:t xml:space="preserve">A 16x2 LCD means it can display 16 characters per line and there are 2 such lines. The benefit of it is being very simplistic, but the downside is that there </w:t>
      </w:r>
      <w:proofErr w:type="gramStart"/>
      <w:r>
        <w:t>are</w:t>
      </w:r>
      <w:proofErr w:type="gramEnd"/>
      <w:r>
        <w:t xml:space="preserve"> few information that can be displayed on the screen. The other benefit is that we have already implemented the character display in </w:t>
      </w:r>
      <w:proofErr w:type="gramStart"/>
      <w:r>
        <w:t>ECE362,</w:t>
      </w:r>
      <w:proofErr w:type="gramEnd"/>
      <w:r>
        <w:t xml:space="preserve"> it would be easy to use it in our design. This LCD takes supply voltage of 5 V thus allowing a voltage range between 4.5V and 5.5V [1]. This LCD should be able to interface with our microcontroller with this voltage range. The LCD backlight and logic require a total current input of 120 mA which is well within our design range. This product has a size of 85 x 29.5 mm. It is a suitable size for our design to display the drink status. However, since the font size is not adjustable, it may cause problems if the message is not readable. In conclusion, at under the budget of $20, this LCD is the best fit for our design.</w:t>
      </w:r>
    </w:p>
    <w:p w14:paraId="344F31BE" w14:textId="77777777" w:rsidR="00682DD6" w:rsidRDefault="00682DD6"/>
    <w:p w14:paraId="5D341B37" w14:textId="76DBD2FB" w:rsidR="00682DD6" w:rsidRDefault="009A5E73">
      <w:r>
        <w:t xml:space="preserve">Graphic </w:t>
      </w:r>
      <w:r w:rsidR="00F1450D">
        <w:t>Display: KS</w:t>
      </w:r>
      <w:r>
        <w:t xml:space="preserve">0108 LCD 128x64 </w:t>
      </w:r>
    </w:p>
    <w:p w14:paraId="3304FAFA" w14:textId="308B78A2" w:rsidR="00682DD6" w:rsidRDefault="009A5E73">
      <w:r>
        <w:t xml:space="preserve">This LCD is available at </w:t>
      </w:r>
      <w:proofErr w:type="spellStart"/>
      <w:r>
        <w:t>Adafruit</w:t>
      </w:r>
      <w:proofErr w:type="spellEnd"/>
      <w:r>
        <w:t xml:space="preserve">. It is the graphical upgrade to the 16 x 2 LCD. It allows full graphical control with white back-lit pixels. [2] The benefit of this LCD is that it allows more characters and graphs on the screen. But it would be harder to implement since we don’t have any experience with this type of LCD. The LCD takes supply voltage between 4.75V and 5.25V thus it is well supported by our microcontroller. The supply current is 7.5mA and the backlight is 660 mA which are both within our design range. This product has a size of 93 x 70 mm which is </w:t>
      </w:r>
      <w:r>
        <w:lastRenderedPageBreak/>
        <w:t xml:space="preserve">a bit larger than the 16 x 2 mm and can make the character more </w:t>
      </w:r>
      <w:r w:rsidR="00F1450D">
        <w:t>viewable. [</w:t>
      </w:r>
      <w:r>
        <w:t xml:space="preserve">3]. However, the </w:t>
      </w:r>
      <w:proofErr w:type="gramStart"/>
      <w:r>
        <w:t>price is around $30 and make</w:t>
      </w:r>
      <w:proofErr w:type="gramEnd"/>
      <w:r>
        <w:t xml:space="preserve"> the cost a little higher than our budget. Besides, since the only thing we need to display is the current drink that is processing, we only need one line to display the name of the drink. The graphic LCD would be a little waste for this purpose.</w:t>
      </w:r>
    </w:p>
    <w:p w14:paraId="611D152C" w14:textId="77777777" w:rsidR="00682DD6" w:rsidRDefault="00682DD6"/>
    <w:p w14:paraId="33C21659" w14:textId="7D2F7A61" w:rsidR="00682DD6" w:rsidRDefault="009A5E73">
      <w:r>
        <w:t xml:space="preserve">In conclusion, the 16x2 LCD is a better choice for our project based on our needs. It can display all the information we want, as well as </w:t>
      </w:r>
      <w:proofErr w:type="gramStart"/>
      <w:r>
        <w:t>has</w:t>
      </w:r>
      <w:proofErr w:type="gramEnd"/>
      <w:r>
        <w:t xml:space="preserve"> a lower price than </w:t>
      </w:r>
      <w:r w:rsidR="00ED5628">
        <w:t>other</w:t>
      </w:r>
      <w:r>
        <w:t xml:space="preserve"> product</w:t>
      </w:r>
      <w:r w:rsidR="00ED5628">
        <w:rPr>
          <w:rFonts w:hint="eastAsia"/>
        </w:rPr>
        <w:t>s</w:t>
      </w:r>
      <w:r>
        <w:t>.</w:t>
      </w:r>
    </w:p>
    <w:p w14:paraId="37E0143F" w14:textId="77777777" w:rsidR="00682DD6" w:rsidRDefault="00682DD6"/>
    <w:p w14:paraId="2A758C68" w14:textId="77777777" w:rsidR="00682DD6" w:rsidRDefault="00682DD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2DD6" w14:paraId="6D8655D9" w14:textId="77777777">
        <w:tc>
          <w:tcPr>
            <w:tcW w:w="3120" w:type="dxa"/>
            <w:tcMar>
              <w:top w:w="100" w:type="dxa"/>
              <w:left w:w="100" w:type="dxa"/>
              <w:bottom w:w="100" w:type="dxa"/>
              <w:right w:w="100" w:type="dxa"/>
            </w:tcMar>
          </w:tcPr>
          <w:p w14:paraId="7A982B3F" w14:textId="77777777" w:rsidR="00682DD6" w:rsidRDefault="009A5E73">
            <w:commentRangeStart w:id="17"/>
            <w:r>
              <w:t>Feature</w:t>
            </w:r>
          </w:p>
        </w:tc>
        <w:tc>
          <w:tcPr>
            <w:tcW w:w="3120" w:type="dxa"/>
            <w:tcMar>
              <w:top w:w="100" w:type="dxa"/>
              <w:left w:w="100" w:type="dxa"/>
              <w:bottom w:w="100" w:type="dxa"/>
              <w:right w:w="100" w:type="dxa"/>
            </w:tcMar>
          </w:tcPr>
          <w:p w14:paraId="3AC01C4E" w14:textId="77777777" w:rsidR="00682DD6" w:rsidRDefault="009A5E73">
            <w:r>
              <w:t>16x2 Character Display LCD</w:t>
            </w:r>
          </w:p>
        </w:tc>
        <w:tc>
          <w:tcPr>
            <w:tcW w:w="3120" w:type="dxa"/>
            <w:tcMar>
              <w:top w:w="100" w:type="dxa"/>
              <w:left w:w="100" w:type="dxa"/>
              <w:bottom w:w="100" w:type="dxa"/>
              <w:right w:w="100" w:type="dxa"/>
            </w:tcMar>
          </w:tcPr>
          <w:p w14:paraId="770A9F18" w14:textId="77777777" w:rsidR="00682DD6" w:rsidRDefault="009A5E73">
            <w:r>
              <w:t xml:space="preserve">KS0108 LCD 128x64 </w:t>
            </w:r>
          </w:p>
        </w:tc>
      </w:tr>
      <w:tr w:rsidR="00682DD6" w14:paraId="097C33C8" w14:textId="77777777">
        <w:tc>
          <w:tcPr>
            <w:tcW w:w="3120" w:type="dxa"/>
            <w:tcMar>
              <w:top w:w="100" w:type="dxa"/>
              <w:left w:w="100" w:type="dxa"/>
              <w:bottom w:w="100" w:type="dxa"/>
              <w:right w:w="100" w:type="dxa"/>
            </w:tcMar>
          </w:tcPr>
          <w:p w14:paraId="55986908" w14:textId="77777777" w:rsidR="00682DD6" w:rsidRDefault="009A5E73">
            <w:r>
              <w:t>Display type</w:t>
            </w:r>
          </w:p>
        </w:tc>
        <w:tc>
          <w:tcPr>
            <w:tcW w:w="3120" w:type="dxa"/>
            <w:tcMar>
              <w:top w:w="100" w:type="dxa"/>
              <w:left w:w="100" w:type="dxa"/>
              <w:bottom w:w="100" w:type="dxa"/>
              <w:right w:w="100" w:type="dxa"/>
            </w:tcMar>
          </w:tcPr>
          <w:p w14:paraId="530233D8" w14:textId="77777777" w:rsidR="00682DD6" w:rsidRDefault="009A5E73">
            <w:r>
              <w:t>Character</w:t>
            </w:r>
          </w:p>
        </w:tc>
        <w:tc>
          <w:tcPr>
            <w:tcW w:w="3120" w:type="dxa"/>
            <w:tcMar>
              <w:top w:w="100" w:type="dxa"/>
              <w:left w:w="100" w:type="dxa"/>
              <w:bottom w:w="100" w:type="dxa"/>
              <w:right w:w="100" w:type="dxa"/>
            </w:tcMar>
          </w:tcPr>
          <w:p w14:paraId="168BBA71" w14:textId="77777777" w:rsidR="00682DD6" w:rsidRDefault="009A5E73">
            <w:r>
              <w:t>Pixel</w:t>
            </w:r>
          </w:p>
        </w:tc>
      </w:tr>
      <w:tr w:rsidR="00682DD6" w14:paraId="11F7F819" w14:textId="77777777">
        <w:tc>
          <w:tcPr>
            <w:tcW w:w="3120" w:type="dxa"/>
            <w:tcMar>
              <w:top w:w="100" w:type="dxa"/>
              <w:left w:w="100" w:type="dxa"/>
              <w:bottom w:w="100" w:type="dxa"/>
              <w:right w:w="100" w:type="dxa"/>
            </w:tcMar>
          </w:tcPr>
          <w:p w14:paraId="7CDB3201" w14:textId="77777777" w:rsidR="00682DD6" w:rsidRDefault="009A5E73">
            <w:r>
              <w:t>Character/Pixel Count</w:t>
            </w:r>
          </w:p>
        </w:tc>
        <w:tc>
          <w:tcPr>
            <w:tcW w:w="3120" w:type="dxa"/>
            <w:tcMar>
              <w:top w:w="100" w:type="dxa"/>
              <w:left w:w="100" w:type="dxa"/>
              <w:bottom w:w="100" w:type="dxa"/>
              <w:right w:w="100" w:type="dxa"/>
            </w:tcMar>
          </w:tcPr>
          <w:p w14:paraId="001A52F8" w14:textId="77777777" w:rsidR="00682DD6" w:rsidRDefault="009A5E73">
            <w:r>
              <w:t>16 x 2</w:t>
            </w:r>
          </w:p>
        </w:tc>
        <w:tc>
          <w:tcPr>
            <w:tcW w:w="3120" w:type="dxa"/>
            <w:tcMar>
              <w:top w:w="100" w:type="dxa"/>
              <w:left w:w="100" w:type="dxa"/>
              <w:bottom w:w="100" w:type="dxa"/>
              <w:right w:w="100" w:type="dxa"/>
            </w:tcMar>
          </w:tcPr>
          <w:p w14:paraId="0CED984A" w14:textId="77777777" w:rsidR="00682DD6" w:rsidRDefault="009A5E73">
            <w:r>
              <w:t>128 x 64</w:t>
            </w:r>
          </w:p>
        </w:tc>
      </w:tr>
      <w:tr w:rsidR="00682DD6" w14:paraId="58CDB834" w14:textId="77777777">
        <w:tc>
          <w:tcPr>
            <w:tcW w:w="3120" w:type="dxa"/>
            <w:tcMar>
              <w:top w:w="100" w:type="dxa"/>
              <w:left w:w="100" w:type="dxa"/>
              <w:bottom w:w="100" w:type="dxa"/>
              <w:right w:w="100" w:type="dxa"/>
            </w:tcMar>
          </w:tcPr>
          <w:p w14:paraId="70F59530" w14:textId="77777777" w:rsidR="00682DD6" w:rsidRDefault="009A5E73">
            <w:r>
              <w:t>Supply Voltage</w:t>
            </w:r>
          </w:p>
        </w:tc>
        <w:tc>
          <w:tcPr>
            <w:tcW w:w="3120" w:type="dxa"/>
            <w:tcMar>
              <w:top w:w="100" w:type="dxa"/>
              <w:left w:w="100" w:type="dxa"/>
              <w:bottom w:w="100" w:type="dxa"/>
              <w:right w:w="100" w:type="dxa"/>
            </w:tcMar>
          </w:tcPr>
          <w:p w14:paraId="18693349" w14:textId="77777777" w:rsidR="00682DD6" w:rsidRDefault="009A5E73">
            <w:r>
              <w:t>5V</w:t>
            </w:r>
          </w:p>
        </w:tc>
        <w:tc>
          <w:tcPr>
            <w:tcW w:w="3120" w:type="dxa"/>
            <w:tcMar>
              <w:top w:w="100" w:type="dxa"/>
              <w:left w:w="100" w:type="dxa"/>
              <w:bottom w:w="100" w:type="dxa"/>
              <w:right w:w="100" w:type="dxa"/>
            </w:tcMar>
          </w:tcPr>
          <w:p w14:paraId="16E1357D" w14:textId="77777777" w:rsidR="00682DD6" w:rsidRDefault="009A5E73">
            <w:r>
              <w:t>5V</w:t>
            </w:r>
          </w:p>
        </w:tc>
      </w:tr>
      <w:tr w:rsidR="00682DD6" w14:paraId="77A29DFA" w14:textId="77777777">
        <w:tc>
          <w:tcPr>
            <w:tcW w:w="3120" w:type="dxa"/>
            <w:tcMar>
              <w:top w:w="100" w:type="dxa"/>
              <w:left w:w="100" w:type="dxa"/>
              <w:bottom w:w="100" w:type="dxa"/>
              <w:right w:w="100" w:type="dxa"/>
            </w:tcMar>
          </w:tcPr>
          <w:p w14:paraId="67207AC8" w14:textId="77777777" w:rsidR="00682DD6" w:rsidRDefault="009A5E73">
            <w:r>
              <w:t>Max current</w:t>
            </w:r>
          </w:p>
        </w:tc>
        <w:tc>
          <w:tcPr>
            <w:tcW w:w="3120" w:type="dxa"/>
            <w:tcMar>
              <w:top w:w="100" w:type="dxa"/>
              <w:left w:w="100" w:type="dxa"/>
              <w:bottom w:w="100" w:type="dxa"/>
              <w:right w:w="100" w:type="dxa"/>
            </w:tcMar>
          </w:tcPr>
          <w:p w14:paraId="641326F7" w14:textId="77777777" w:rsidR="00682DD6" w:rsidRDefault="009A5E73">
            <w:r>
              <w:t>120 mA</w:t>
            </w:r>
          </w:p>
        </w:tc>
        <w:tc>
          <w:tcPr>
            <w:tcW w:w="3120" w:type="dxa"/>
            <w:tcMar>
              <w:top w:w="100" w:type="dxa"/>
              <w:left w:w="100" w:type="dxa"/>
              <w:bottom w:w="100" w:type="dxa"/>
              <w:right w:w="100" w:type="dxa"/>
            </w:tcMar>
          </w:tcPr>
          <w:p w14:paraId="4DCAC98A" w14:textId="77777777" w:rsidR="00682DD6" w:rsidRDefault="009A5E73">
            <w:r>
              <w:t>660 mA</w:t>
            </w:r>
          </w:p>
        </w:tc>
      </w:tr>
      <w:tr w:rsidR="00682DD6" w14:paraId="7546F7A2" w14:textId="77777777">
        <w:tc>
          <w:tcPr>
            <w:tcW w:w="3120" w:type="dxa"/>
            <w:tcMar>
              <w:top w:w="100" w:type="dxa"/>
              <w:left w:w="100" w:type="dxa"/>
              <w:bottom w:w="100" w:type="dxa"/>
              <w:right w:w="100" w:type="dxa"/>
            </w:tcMar>
          </w:tcPr>
          <w:p w14:paraId="349380C6" w14:textId="77777777" w:rsidR="00682DD6" w:rsidRDefault="009A5E73">
            <w:r>
              <w:t>Price</w:t>
            </w:r>
          </w:p>
        </w:tc>
        <w:tc>
          <w:tcPr>
            <w:tcW w:w="3120" w:type="dxa"/>
            <w:tcMar>
              <w:top w:w="100" w:type="dxa"/>
              <w:left w:w="100" w:type="dxa"/>
              <w:bottom w:w="100" w:type="dxa"/>
              <w:right w:w="100" w:type="dxa"/>
            </w:tcMar>
          </w:tcPr>
          <w:p w14:paraId="19BFF6A3" w14:textId="77777777" w:rsidR="00682DD6" w:rsidRDefault="009A5E73">
            <w:r>
              <w:t>$12</w:t>
            </w:r>
          </w:p>
        </w:tc>
        <w:tc>
          <w:tcPr>
            <w:tcW w:w="3120" w:type="dxa"/>
            <w:tcMar>
              <w:top w:w="100" w:type="dxa"/>
              <w:left w:w="100" w:type="dxa"/>
              <w:bottom w:w="100" w:type="dxa"/>
              <w:right w:w="100" w:type="dxa"/>
            </w:tcMar>
          </w:tcPr>
          <w:p w14:paraId="7465825C" w14:textId="77777777" w:rsidR="00682DD6" w:rsidRDefault="009A5E73">
            <w:r>
              <w:t>$30</w:t>
            </w:r>
          </w:p>
        </w:tc>
      </w:tr>
      <w:tr w:rsidR="00682DD6" w14:paraId="02CFC362" w14:textId="77777777">
        <w:tc>
          <w:tcPr>
            <w:tcW w:w="3120" w:type="dxa"/>
            <w:tcMar>
              <w:top w:w="100" w:type="dxa"/>
              <w:left w:w="100" w:type="dxa"/>
              <w:bottom w:w="100" w:type="dxa"/>
              <w:right w:w="100" w:type="dxa"/>
            </w:tcMar>
          </w:tcPr>
          <w:p w14:paraId="3E96F790" w14:textId="77777777" w:rsidR="00682DD6" w:rsidRDefault="00682DD6"/>
        </w:tc>
        <w:tc>
          <w:tcPr>
            <w:tcW w:w="3120" w:type="dxa"/>
            <w:tcMar>
              <w:top w:w="100" w:type="dxa"/>
              <w:left w:w="100" w:type="dxa"/>
              <w:bottom w:w="100" w:type="dxa"/>
              <w:right w:w="100" w:type="dxa"/>
            </w:tcMar>
          </w:tcPr>
          <w:p w14:paraId="40A436F0" w14:textId="77777777" w:rsidR="00682DD6" w:rsidRDefault="009A5E73">
            <w:r>
              <w:t>Chosen</w:t>
            </w:r>
            <w:commentRangeEnd w:id="17"/>
            <w:r w:rsidR="00994A77">
              <w:rPr>
                <w:rStyle w:val="CommentReference"/>
              </w:rPr>
              <w:commentReference w:id="17"/>
            </w:r>
          </w:p>
        </w:tc>
        <w:tc>
          <w:tcPr>
            <w:tcW w:w="3120" w:type="dxa"/>
            <w:tcMar>
              <w:top w:w="100" w:type="dxa"/>
              <w:left w:w="100" w:type="dxa"/>
              <w:bottom w:w="100" w:type="dxa"/>
              <w:right w:w="100" w:type="dxa"/>
            </w:tcMar>
          </w:tcPr>
          <w:p w14:paraId="76DC770A" w14:textId="77777777" w:rsidR="00682DD6" w:rsidRDefault="00682DD6"/>
        </w:tc>
      </w:tr>
    </w:tbl>
    <w:p w14:paraId="778726BE" w14:textId="77777777" w:rsidR="00682DD6" w:rsidRDefault="00682DD6"/>
    <w:p w14:paraId="16E6444F" w14:textId="77777777" w:rsidR="00682DD6" w:rsidRDefault="00682DD6">
      <w:pPr>
        <w:pStyle w:val="Title"/>
        <w:jc w:val="left"/>
      </w:pPr>
    </w:p>
    <w:p w14:paraId="1AD749DE" w14:textId="77777777" w:rsidR="00682DD6" w:rsidRDefault="009A5E73">
      <w:pPr>
        <w:pStyle w:val="Title"/>
        <w:jc w:val="left"/>
      </w:pPr>
      <w:r>
        <w:rPr>
          <w:sz w:val="24"/>
          <w:szCs w:val="24"/>
        </w:rPr>
        <w:t>1.1 Analysis of Component 2: Bluetooth Transceiver</w:t>
      </w:r>
    </w:p>
    <w:p w14:paraId="503981D8" w14:textId="77777777" w:rsidR="00682DD6" w:rsidRDefault="00682DD6"/>
    <w:p w14:paraId="49371E26" w14:textId="4746527C" w:rsidR="00682DD6" w:rsidRDefault="009A5E73">
      <w:r>
        <w:t xml:space="preserve">The </w:t>
      </w:r>
      <w:r w:rsidR="00F1450D">
        <w:t>Bluetooth</w:t>
      </w:r>
      <w:r>
        <w:t xml:space="preserve"> module is a critical component in our design. It allows the communication between our app and the microcontroller. To choose the appropriate </w:t>
      </w:r>
      <w:r w:rsidR="00F1450D">
        <w:t>Bluetooth</w:t>
      </w:r>
      <w:r>
        <w:t xml:space="preserve"> module for our design, the critical </w:t>
      </w:r>
      <w:proofErr w:type="gramStart"/>
      <w:r>
        <w:t>criteria is</w:t>
      </w:r>
      <w:proofErr w:type="gramEnd"/>
      <w:r>
        <w:t xml:space="preserve"> that the module should have the UART interface for faster data transfer. We have narrowed down three Bluetooth Transceiver which all support the UART interface: </w:t>
      </w:r>
      <w:proofErr w:type="gramStart"/>
      <w:r>
        <w:t>RN4020[</w:t>
      </w:r>
      <w:proofErr w:type="gramEnd"/>
      <w:r>
        <w:t xml:space="preserve">8], CC2564MODx[9], BC127[10]. </w:t>
      </w:r>
    </w:p>
    <w:p w14:paraId="628C7A1C" w14:textId="13871DC7" w:rsidR="00682DD6" w:rsidRDefault="009A5E73">
      <w:r>
        <w:t xml:space="preserve">One </w:t>
      </w:r>
      <w:proofErr w:type="gramStart"/>
      <w:r>
        <w:t>criteria</w:t>
      </w:r>
      <w:proofErr w:type="gramEnd"/>
      <w:r>
        <w:t xml:space="preserve"> for us to choose the </w:t>
      </w:r>
      <w:del w:id="18" w:author="Tata Narendra Babu, Varshini" w:date="2017-01-28T20:34:00Z">
        <w:r w:rsidDel="00994A77">
          <w:delText>b</w:delText>
        </w:r>
      </w:del>
      <w:ins w:id="19" w:author="Tata Narendra Babu, Varshini" w:date="2017-01-28T20:34:00Z">
        <w:r w:rsidR="00994A77">
          <w:t>B</w:t>
        </w:r>
      </w:ins>
      <w:r>
        <w:t xml:space="preserve">luetooth module is the range of the </w:t>
      </w:r>
      <w:del w:id="20" w:author="Tata Narendra Babu, Varshini" w:date="2017-01-28T20:34:00Z">
        <w:r w:rsidDel="00994A77">
          <w:delText>b</w:delText>
        </w:r>
      </w:del>
      <w:ins w:id="21" w:author="Tata Narendra Babu, Varshini" w:date="2017-01-28T20:34:00Z">
        <w:r w:rsidR="00994A77">
          <w:t>B</w:t>
        </w:r>
      </w:ins>
      <w:r>
        <w:t xml:space="preserve">luetooth module. The longer distance provides a wider range of the use of the product. Thus RN4020 is better based on </w:t>
      </w:r>
      <w:r w:rsidR="00F1450D">
        <w:t>these criteria</w:t>
      </w:r>
      <w:r>
        <w:t>.</w:t>
      </w:r>
    </w:p>
    <w:p w14:paraId="42356A00" w14:textId="2F6E3BE7" w:rsidR="00682DD6" w:rsidRDefault="009A5E73">
      <w:r>
        <w:t xml:space="preserve">The other thing we need to consider is the size of the module. CC2564MODx is the </w:t>
      </w:r>
      <w:r w:rsidR="00F1450D">
        <w:t>smallest with</w:t>
      </w:r>
      <w:r>
        <w:t xml:space="preserve"> a surface area </w:t>
      </w:r>
      <w:r w:rsidR="00F1450D">
        <w:t>of 7</w:t>
      </w:r>
      <w:r>
        <w:t xml:space="preserve"> x 7 mm. However, the other two choices are around 10 x 20 mm which is also small compared to the total size of the design. Thus, </w:t>
      </w:r>
      <w:proofErr w:type="gramStart"/>
      <w:r>
        <w:t>all these</w:t>
      </w:r>
      <w:proofErr w:type="gramEnd"/>
      <w:r>
        <w:t xml:space="preserve"> microcontroller is a good fit for our design based on </w:t>
      </w:r>
      <w:r w:rsidR="00F1450D">
        <w:t>these criteria</w:t>
      </w:r>
      <w:r>
        <w:t>.</w:t>
      </w:r>
    </w:p>
    <w:p w14:paraId="16305613" w14:textId="77777777" w:rsidR="00682DD6" w:rsidRDefault="009A5E73">
      <w:r>
        <w:t xml:space="preserve">The last criteria we need to consider </w:t>
      </w:r>
      <w:proofErr w:type="gramStart"/>
      <w:r>
        <w:t>is</w:t>
      </w:r>
      <w:proofErr w:type="gramEnd"/>
      <w:r>
        <w:t xml:space="preserve"> the price. We want to keep our budget as low as possible. The RN4020 is the cheapest among these three choices. </w:t>
      </w:r>
    </w:p>
    <w:p w14:paraId="5762C2BC" w14:textId="477B7C40" w:rsidR="00682DD6" w:rsidRDefault="009A5E73">
      <w:r>
        <w:t xml:space="preserve">In conclusion, RN4020 is the best choice for us. It supports UART interface which is a best fit </w:t>
      </w:r>
      <w:r>
        <w:lastRenderedPageBreak/>
        <w:t xml:space="preserve">for our microcontroller. Besides, the widest range and the lowest price </w:t>
      </w:r>
      <w:proofErr w:type="gramStart"/>
      <w:r>
        <w:t>makes</w:t>
      </w:r>
      <w:proofErr w:type="gramEnd"/>
      <w:r>
        <w:t xml:space="preserve"> it the best selection among the </w:t>
      </w:r>
      <w:r w:rsidR="00ED5628">
        <w:t>Bluetooth</w:t>
      </w:r>
      <w:r>
        <w:t xml:space="preserve"> modules.</w:t>
      </w:r>
    </w:p>
    <w:p w14:paraId="02D58A1B" w14:textId="77777777" w:rsidR="00682DD6" w:rsidRDefault="00682DD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35"/>
        <w:gridCol w:w="2205"/>
        <w:gridCol w:w="2475"/>
      </w:tblGrid>
      <w:tr w:rsidR="00682DD6" w14:paraId="1D790866" w14:textId="77777777">
        <w:tc>
          <w:tcPr>
            <w:tcW w:w="2145" w:type="dxa"/>
            <w:tcMar>
              <w:top w:w="100" w:type="dxa"/>
              <w:left w:w="100" w:type="dxa"/>
              <w:bottom w:w="100" w:type="dxa"/>
              <w:right w:w="100" w:type="dxa"/>
            </w:tcMar>
          </w:tcPr>
          <w:p w14:paraId="551FDF2F" w14:textId="77777777" w:rsidR="00682DD6" w:rsidRDefault="00682DD6"/>
        </w:tc>
        <w:tc>
          <w:tcPr>
            <w:tcW w:w="2535" w:type="dxa"/>
            <w:tcMar>
              <w:top w:w="100" w:type="dxa"/>
              <w:left w:w="100" w:type="dxa"/>
              <w:bottom w:w="100" w:type="dxa"/>
              <w:right w:w="100" w:type="dxa"/>
            </w:tcMar>
          </w:tcPr>
          <w:p w14:paraId="42C202D1" w14:textId="77777777" w:rsidR="00682DD6" w:rsidRDefault="009A5E73">
            <w:r>
              <w:t>RN4020</w:t>
            </w:r>
          </w:p>
        </w:tc>
        <w:tc>
          <w:tcPr>
            <w:tcW w:w="2205" w:type="dxa"/>
            <w:tcMar>
              <w:top w:w="100" w:type="dxa"/>
              <w:left w:w="100" w:type="dxa"/>
              <w:bottom w:w="100" w:type="dxa"/>
              <w:right w:w="100" w:type="dxa"/>
            </w:tcMar>
          </w:tcPr>
          <w:p w14:paraId="27F2D642" w14:textId="77777777" w:rsidR="00682DD6" w:rsidRDefault="009A5E73">
            <w:r>
              <w:t>CC2564MODx</w:t>
            </w:r>
          </w:p>
        </w:tc>
        <w:tc>
          <w:tcPr>
            <w:tcW w:w="2475" w:type="dxa"/>
            <w:tcMar>
              <w:top w:w="100" w:type="dxa"/>
              <w:left w:w="100" w:type="dxa"/>
              <w:bottom w:w="100" w:type="dxa"/>
              <w:right w:w="100" w:type="dxa"/>
            </w:tcMar>
          </w:tcPr>
          <w:p w14:paraId="2A125CA6" w14:textId="77777777" w:rsidR="00682DD6" w:rsidRDefault="009A5E73">
            <w:r>
              <w:t>BC127</w:t>
            </w:r>
          </w:p>
        </w:tc>
      </w:tr>
      <w:tr w:rsidR="00682DD6" w14:paraId="2A17AF67" w14:textId="77777777">
        <w:tc>
          <w:tcPr>
            <w:tcW w:w="2145" w:type="dxa"/>
            <w:tcMar>
              <w:top w:w="100" w:type="dxa"/>
              <w:left w:w="100" w:type="dxa"/>
              <w:bottom w:w="100" w:type="dxa"/>
              <w:right w:w="100" w:type="dxa"/>
            </w:tcMar>
          </w:tcPr>
          <w:p w14:paraId="4743FE75" w14:textId="77777777" w:rsidR="00682DD6" w:rsidRDefault="009A5E73">
            <w:r>
              <w:t>Size</w:t>
            </w:r>
          </w:p>
        </w:tc>
        <w:tc>
          <w:tcPr>
            <w:tcW w:w="2535" w:type="dxa"/>
            <w:tcMar>
              <w:top w:w="100" w:type="dxa"/>
              <w:left w:w="100" w:type="dxa"/>
              <w:bottom w:w="100" w:type="dxa"/>
              <w:right w:w="100" w:type="dxa"/>
            </w:tcMar>
          </w:tcPr>
          <w:p w14:paraId="16859A56" w14:textId="77777777" w:rsidR="00682DD6" w:rsidRDefault="009A5E73">
            <w:r>
              <w:t>11.5 x 19.5 x 2.5 mm</w:t>
            </w:r>
          </w:p>
        </w:tc>
        <w:tc>
          <w:tcPr>
            <w:tcW w:w="2205" w:type="dxa"/>
            <w:tcMar>
              <w:top w:w="100" w:type="dxa"/>
              <w:left w:w="100" w:type="dxa"/>
              <w:bottom w:w="100" w:type="dxa"/>
              <w:right w:w="100" w:type="dxa"/>
            </w:tcMar>
          </w:tcPr>
          <w:p w14:paraId="1E7E81D4" w14:textId="77777777" w:rsidR="00682DD6" w:rsidRDefault="009A5E73">
            <w:r>
              <w:t>7.0 x 7.0 x 1.4 mm</w:t>
            </w:r>
          </w:p>
        </w:tc>
        <w:tc>
          <w:tcPr>
            <w:tcW w:w="2475" w:type="dxa"/>
            <w:tcMar>
              <w:top w:w="100" w:type="dxa"/>
              <w:left w:w="100" w:type="dxa"/>
              <w:bottom w:w="100" w:type="dxa"/>
              <w:right w:w="100" w:type="dxa"/>
            </w:tcMar>
          </w:tcPr>
          <w:p w14:paraId="76475869" w14:textId="77777777" w:rsidR="00682DD6" w:rsidRDefault="009A5E73">
            <w:r>
              <w:t>11.8mm x 18mm x 3.2 mm</w:t>
            </w:r>
          </w:p>
        </w:tc>
      </w:tr>
      <w:tr w:rsidR="00682DD6" w14:paraId="4780DEF1" w14:textId="77777777">
        <w:tc>
          <w:tcPr>
            <w:tcW w:w="2145" w:type="dxa"/>
            <w:tcMar>
              <w:top w:w="100" w:type="dxa"/>
              <w:left w:w="100" w:type="dxa"/>
              <w:bottom w:w="100" w:type="dxa"/>
              <w:right w:w="100" w:type="dxa"/>
            </w:tcMar>
          </w:tcPr>
          <w:p w14:paraId="69B0D49D" w14:textId="77777777" w:rsidR="00682DD6" w:rsidRDefault="009A5E73">
            <w:r>
              <w:t>interface</w:t>
            </w:r>
          </w:p>
        </w:tc>
        <w:tc>
          <w:tcPr>
            <w:tcW w:w="2535" w:type="dxa"/>
            <w:tcMar>
              <w:top w:w="100" w:type="dxa"/>
              <w:left w:w="100" w:type="dxa"/>
              <w:bottom w:w="100" w:type="dxa"/>
              <w:right w:w="100" w:type="dxa"/>
            </w:tcMar>
          </w:tcPr>
          <w:p w14:paraId="3FD96ED7" w14:textId="77777777" w:rsidR="00682DD6" w:rsidRDefault="009A5E73">
            <w:r>
              <w:t>UART,PIO,AIO,SPI</w:t>
            </w:r>
          </w:p>
        </w:tc>
        <w:tc>
          <w:tcPr>
            <w:tcW w:w="2205" w:type="dxa"/>
            <w:tcMar>
              <w:top w:w="100" w:type="dxa"/>
              <w:left w:w="100" w:type="dxa"/>
              <w:bottom w:w="100" w:type="dxa"/>
              <w:right w:w="100" w:type="dxa"/>
            </w:tcMar>
          </w:tcPr>
          <w:p w14:paraId="137E05D9" w14:textId="77777777" w:rsidR="00682DD6" w:rsidRDefault="009A5E73">
            <w:r>
              <w:t>UART,PCM</w:t>
            </w:r>
          </w:p>
        </w:tc>
        <w:tc>
          <w:tcPr>
            <w:tcW w:w="2475" w:type="dxa"/>
            <w:tcMar>
              <w:top w:w="100" w:type="dxa"/>
              <w:left w:w="100" w:type="dxa"/>
              <w:bottom w:w="100" w:type="dxa"/>
              <w:right w:w="100" w:type="dxa"/>
            </w:tcMar>
          </w:tcPr>
          <w:p w14:paraId="64B32435" w14:textId="77777777" w:rsidR="00682DD6" w:rsidRDefault="009A5E73">
            <w:r>
              <w:t>UART,GPIO</w:t>
            </w:r>
          </w:p>
        </w:tc>
      </w:tr>
      <w:tr w:rsidR="00682DD6" w14:paraId="5D039869" w14:textId="77777777">
        <w:tc>
          <w:tcPr>
            <w:tcW w:w="2145" w:type="dxa"/>
            <w:tcMar>
              <w:top w:w="100" w:type="dxa"/>
              <w:left w:w="100" w:type="dxa"/>
              <w:bottom w:w="100" w:type="dxa"/>
              <w:right w:w="100" w:type="dxa"/>
            </w:tcMar>
          </w:tcPr>
          <w:p w14:paraId="35F5ADA6" w14:textId="77777777" w:rsidR="00682DD6" w:rsidRDefault="009A5E73">
            <w:r>
              <w:t>range</w:t>
            </w:r>
          </w:p>
        </w:tc>
        <w:tc>
          <w:tcPr>
            <w:tcW w:w="2535" w:type="dxa"/>
            <w:tcMar>
              <w:top w:w="100" w:type="dxa"/>
              <w:left w:w="100" w:type="dxa"/>
              <w:bottom w:w="100" w:type="dxa"/>
              <w:right w:w="100" w:type="dxa"/>
            </w:tcMar>
          </w:tcPr>
          <w:p w14:paraId="2D139AF0" w14:textId="77777777" w:rsidR="00682DD6" w:rsidRDefault="009A5E73">
            <w:r>
              <w:t>100 meters</w:t>
            </w:r>
          </w:p>
        </w:tc>
        <w:tc>
          <w:tcPr>
            <w:tcW w:w="2205" w:type="dxa"/>
            <w:tcMar>
              <w:top w:w="100" w:type="dxa"/>
              <w:left w:w="100" w:type="dxa"/>
              <w:bottom w:w="100" w:type="dxa"/>
              <w:right w:w="100" w:type="dxa"/>
            </w:tcMar>
          </w:tcPr>
          <w:p w14:paraId="642BB6A9" w14:textId="77777777" w:rsidR="00682DD6" w:rsidRDefault="009A5E73">
            <w:r>
              <w:t>300 feet</w:t>
            </w:r>
          </w:p>
        </w:tc>
        <w:tc>
          <w:tcPr>
            <w:tcW w:w="2475" w:type="dxa"/>
            <w:tcMar>
              <w:top w:w="100" w:type="dxa"/>
              <w:left w:w="100" w:type="dxa"/>
              <w:bottom w:w="100" w:type="dxa"/>
              <w:right w:w="100" w:type="dxa"/>
            </w:tcMar>
          </w:tcPr>
          <w:p w14:paraId="7C0B6A8D" w14:textId="77777777" w:rsidR="00682DD6" w:rsidRDefault="009A5E73">
            <w:r>
              <w:t>20m to 30 m</w:t>
            </w:r>
          </w:p>
        </w:tc>
      </w:tr>
      <w:tr w:rsidR="00682DD6" w14:paraId="30A8B573" w14:textId="77777777">
        <w:tc>
          <w:tcPr>
            <w:tcW w:w="2145" w:type="dxa"/>
            <w:tcMar>
              <w:top w:w="100" w:type="dxa"/>
              <w:left w:w="100" w:type="dxa"/>
              <w:bottom w:w="100" w:type="dxa"/>
              <w:right w:w="100" w:type="dxa"/>
            </w:tcMar>
          </w:tcPr>
          <w:p w14:paraId="6DFAD147" w14:textId="77777777" w:rsidR="00682DD6" w:rsidRDefault="009A5E73">
            <w:r>
              <w:t>Average Current</w:t>
            </w:r>
          </w:p>
        </w:tc>
        <w:tc>
          <w:tcPr>
            <w:tcW w:w="2535" w:type="dxa"/>
            <w:tcMar>
              <w:top w:w="100" w:type="dxa"/>
              <w:left w:w="100" w:type="dxa"/>
              <w:bottom w:w="100" w:type="dxa"/>
              <w:right w:w="100" w:type="dxa"/>
            </w:tcMar>
          </w:tcPr>
          <w:p w14:paraId="4A3B8887" w14:textId="77777777" w:rsidR="00682DD6" w:rsidRDefault="009A5E73">
            <w:r>
              <w:t>12 mA</w:t>
            </w:r>
          </w:p>
        </w:tc>
        <w:tc>
          <w:tcPr>
            <w:tcW w:w="2205" w:type="dxa"/>
            <w:tcMar>
              <w:top w:w="100" w:type="dxa"/>
              <w:left w:w="100" w:type="dxa"/>
              <w:bottom w:w="100" w:type="dxa"/>
              <w:right w:w="100" w:type="dxa"/>
            </w:tcMar>
          </w:tcPr>
          <w:p w14:paraId="68F18712" w14:textId="77777777" w:rsidR="00682DD6" w:rsidRDefault="009A5E73">
            <w:r>
              <w:t>13.2 mA</w:t>
            </w:r>
          </w:p>
        </w:tc>
        <w:tc>
          <w:tcPr>
            <w:tcW w:w="2475" w:type="dxa"/>
            <w:tcMar>
              <w:top w:w="100" w:type="dxa"/>
              <w:left w:w="100" w:type="dxa"/>
              <w:bottom w:w="100" w:type="dxa"/>
              <w:right w:w="100" w:type="dxa"/>
            </w:tcMar>
          </w:tcPr>
          <w:p w14:paraId="14D7AA30" w14:textId="77777777" w:rsidR="00682DD6" w:rsidRDefault="009A5E73">
            <w:r>
              <w:t>15mA</w:t>
            </w:r>
          </w:p>
        </w:tc>
      </w:tr>
      <w:tr w:rsidR="00682DD6" w14:paraId="7E9D077C" w14:textId="77777777">
        <w:tc>
          <w:tcPr>
            <w:tcW w:w="2145" w:type="dxa"/>
            <w:tcMar>
              <w:top w:w="100" w:type="dxa"/>
              <w:left w:w="100" w:type="dxa"/>
              <w:bottom w:w="100" w:type="dxa"/>
              <w:right w:w="100" w:type="dxa"/>
            </w:tcMar>
          </w:tcPr>
          <w:p w14:paraId="5345D797" w14:textId="77777777" w:rsidR="00682DD6" w:rsidRDefault="009A5E73">
            <w:r>
              <w:t>Power Consumption</w:t>
            </w:r>
          </w:p>
        </w:tc>
        <w:tc>
          <w:tcPr>
            <w:tcW w:w="2535" w:type="dxa"/>
            <w:tcMar>
              <w:top w:w="100" w:type="dxa"/>
              <w:left w:w="100" w:type="dxa"/>
              <w:bottom w:w="100" w:type="dxa"/>
              <w:right w:w="100" w:type="dxa"/>
            </w:tcMar>
          </w:tcPr>
          <w:p w14:paraId="396C9B64" w14:textId="77777777" w:rsidR="00682DD6" w:rsidRDefault="009A5E73">
            <w:r>
              <w:t>Low</w:t>
            </w:r>
          </w:p>
        </w:tc>
        <w:tc>
          <w:tcPr>
            <w:tcW w:w="2205" w:type="dxa"/>
            <w:tcMar>
              <w:top w:w="100" w:type="dxa"/>
              <w:left w:w="100" w:type="dxa"/>
              <w:bottom w:w="100" w:type="dxa"/>
              <w:right w:w="100" w:type="dxa"/>
            </w:tcMar>
          </w:tcPr>
          <w:p w14:paraId="16921583" w14:textId="77777777" w:rsidR="00682DD6" w:rsidRDefault="009A5E73">
            <w:r>
              <w:t>Low</w:t>
            </w:r>
          </w:p>
        </w:tc>
        <w:tc>
          <w:tcPr>
            <w:tcW w:w="2475" w:type="dxa"/>
            <w:tcMar>
              <w:top w:w="100" w:type="dxa"/>
              <w:left w:w="100" w:type="dxa"/>
              <w:bottom w:w="100" w:type="dxa"/>
              <w:right w:w="100" w:type="dxa"/>
            </w:tcMar>
          </w:tcPr>
          <w:p w14:paraId="7D4FEF52" w14:textId="77777777" w:rsidR="00682DD6" w:rsidRDefault="009A5E73">
            <w:r>
              <w:t>Low</w:t>
            </w:r>
          </w:p>
        </w:tc>
      </w:tr>
      <w:tr w:rsidR="00682DD6" w14:paraId="0165A236" w14:textId="77777777">
        <w:tc>
          <w:tcPr>
            <w:tcW w:w="2145" w:type="dxa"/>
            <w:tcMar>
              <w:top w:w="100" w:type="dxa"/>
              <w:left w:w="100" w:type="dxa"/>
              <w:bottom w:w="100" w:type="dxa"/>
              <w:right w:w="100" w:type="dxa"/>
            </w:tcMar>
          </w:tcPr>
          <w:p w14:paraId="6935130F" w14:textId="77777777" w:rsidR="00682DD6" w:rsidRDefault="009A5E73">
            <w:r>
              <w:t>Price</w:t>
            </w:r>
          </w:p>
        </w:tc>
        <w:tc>
          <w:tcPr>
            <w:tcW w:w="2535" w:type="dxa"/>
            <w:tcMar>
              <w:top w:w="100" w:type="dxa"/>
              <w:left w:w="100" w:type="dxa"/>
              <w:bottom w:w="100" w:type="dxa"/>
              <w:right w:w="100" w:type="dxa"/>
            </w:tcMar>
          </w:tcPr>
          <w:p w14:paraId="34291FC2" w14:textId="77777777" w:rsidR="00682DD6" w:rsidRDefault="009A5E73">
            <w:r>
              <w:t>$9 [5]</w:t>
            </w:r>
          </w:p>
        </w:tc>
        <w:tc>
          <w:tcPr>
            <w:tcW w:w="2205" w:type="dxa"/>
            <w:tcMar>
              <w:top w:w="100" w:type="dxa"/>
              <w:left w:w="100" w:type="dxa"/>
              <w:bottom w:w="100" w:type="dxa"/>
              <w:right w:w="100" w:type="dxa"/>
            </w:tcMar>
          </w:tcPr>
          <w:p w14:paraId="28B4323D" w14:textId="77777777" w:rsidR="00682DD6" w:rsidRDefault="009A5E73">
            <w:r>
              <w:t>$12.81 [6]</w:t>
            </w:r>
          </w:p>
        </w:tc>
        <w:tc>
          <w:tcPr>
            <w:tcW w:w="2475" w:type="dxa"/>
            <w:tcMar>
              <w:top w:w="100" w:type="dxa"/>
              <w:left w:w="100" w:type="dxa"/>
              <w:bottom w:w="100" w:type="dxa"/>
              <w:right w:w="100" w:type="dxa"/>
            </w:tcMar>
          </w:tcPr>
          <w:p w14:paraId="23F8230E" w14:textId="77777777" w:rsidR="00682DD6" w:rsidRDefault="009A5E73">
            <w:r>
              <w:t>$30.71 [7]</w:t>
            </w:r>
          </w:p>
        </w:tc>
      </w:tr>
      <w:tr w:rsidR="00682DD6" w14:paraId="7B6DE444" w14:textId="77777777">
        <w:tc>
          <w:tcPr>
            <w:tcW w:w="2145" w:type="dxa"/>
            <w:tcMar>
              <w:top w:w="100" w:type="dxa"/>
              <w:left w:w="100" w:type="dxa"/>
              <w:bottom w:w="100" w:type="dxa"/>
              <w:right w:w="100" w:type="dxa"/>
            </w:tcMar>
          </w:tcPr>
          <w:p w14:paraId="330CA817" w14:textId="77777777" w:rsidR="00682DD6" w:rsidRDefault="00682DD6"/>
        </w:tc>
        <w:tc>
          <w:tcPr>
            <w:tcW w:w="2535" w:type="dxa"/>
            <w:tcMar>
              <w:top w:w="100" w:type="dxa"/>
              <w:left w:w="100" w:type="dxa"/>
              <w:bottom w:w="100" w:type="dxa"/>
              <w:right w:w="100" w:type="dxa"/>
            </w:tcMar>
          </w:tcPr>
          <w:p w14:paraId="07995639" w14:textId="77777777" w:rsidR="00682DD6" w:rsidRDefault="009A5E73">
            <w:r>
              <w:t>Chosen</w:t>
            </w:r>
          </w:p>
        </w:tc>
        <w:tc>
          <w:tcPr>
            <w:tcW w:w="2205" w:type="dxa"/>
            <w:tcMar>
              <w:top w:w="100" w:type="dxa"/>
              <w:left w:w="100" w:type="dxa"/>
              <w:bottom w:w="100" w:type="dxa"/>
              <w:right w:w="100" w:type="dxa"/>
            </w:tcMar>
          </w:tcPr>
          <w:p w14:paraId="208D7BD9" w14:textId="77777777" w:rsidR="00682DD6" w:rsidRDefault="00682DD6"/>
        </w:tc>
        <w:tc>
          <w:tcPr>
            <w:tcW w:w="2475" w:type="dxa"/>
            <w:tcMar>
              <w:top w:w="100" w:type="dxa"/>
              <w:left w:w="100" w:type="dxa"/>
              <w:bottom w:w="100" w:type="dxa"/>
              <w:right w:w="100" w:type="dxa"/>
            </w:tcMar>
          </w:tcPr>
          <w:p w14:paraId="6ED4F953" w14:textId="77777777" w:rsidR="00682DD6" w:rsidRDefault="00682DD6"/>
        </w:tc>
      </w:tr>
    </w:tbl>
    <w:p w14:paraId="41DAF7B8" w14:textId="77777777" w:rsidR="00682DD6" w:rsidRDefault="00682DD6"/>
    <w:p w14:paraId="085E20CB" w14:textId="77777777" w:rsidR="00682DD6" w:rsidRDefault="00682DD6"/>
    <w:p w14:paraId="1E1CC225" w14:textId="77777777" w:rsidR="00682DD6" w:rsidRDefault="009A5E73">
      <w:pPr>
        <w:pStyle w:val="Title"/>
        <w:jc w:val="left"/>
      </w:pPr>
      <w:r>
        <w:rPr>
          <w:sz w:val="24"/>
          <w:szCs w:val="24"/>
        </w:rPr>
        <w:t>1.1 Analysis of Component 3: Microcontroller</w:t>
      </w:r>
    </w:p>
    <w:p w14:paraId="5050DA56" w14:textId="77777777" w:rsidR="00682DD6" w:rsidRDefault="00682DD6"/>
    <w:p w14:paraId="48D4E75D" w14:textId="51D7C82C" w:rsidR="00682DD6" w:rsidRDefault="009A5E73">
      <w:r>
        <w:t xml:space="preserve">Microcontroller need to receive and decode information from </w:t>
      </w:r>
      <w:r w:rsidR="00FA6426">
        <w:t>Bluetooth</w:t>
      </w:r>
      <w:r>
        <w:t xml:space="preserve"> module using UART. It should have PWM module, which could control the stepper motor on the cup conveyor belt. It also </w:t>
      </w:r>
      <w:proofErr w:type="gramStart"/>
      <w:r>
        <w:t>need</w:t>
      </w:r>
      <w:proofErr w:type="gramEnd"/>
      <w:r>
        <w:t xml:space="preserve"> to have SPI interface to communicate with LCD, which displays drink’s status. Based on those requirements, there comes to three candidates for microcontroller, which </w:t>
      </w:r>
      <w:r w:rsidR="00FA6426">
        <w:t>are 9</w:t>
      </w:r>
      <w:r>
        <w:t>S12C32, PIC24FJ128GA010, and PIC33FJ64GS610.</w:t>
      </w:r>
    </w:p>
    <w:p w14:paraId="2ABCB79F" w14:textId="0B1AEAD3" w:rsidR="00682DD6" w:rsidRDefault="009A5E73">
      <w:r>
        <w:t xml:space="preserve">Higher CPU speed microcontroller will process more instructions in a constant time. For </w:t>
      </w:r>
      <w:del w:id="22" w:author="Matt Rubio" w:date="2017-02-04T13:54:00Z">
        <w:r w:rsidDel="00B7048D">
          <w:delText>Barbot</w:delText>
        </w:r>
      </w:del>
      <w:proofErr w:type="spellStart"/>
      <w:ins w:id="23" w:author="Matt Rubio" w:date="2017-02-04T13:54:00Z">
        <w:r w:rsidR="00B7048D">
          <w:t>Barbot</w:t>
        </w:r>
      </w:ins>
      <w:proofErr w:type="spellEnd"/>
      <w:r>
        <w:t xml:space="preserve">, there are small demands on calculation, so there is no requirement of processing speed of microcontroller. Even though PIC24FJ128GA010 has the lowest CPU speed compared to 9S12C32 and PIC33FJ64GP310A, it has least voltage requirement among those three. At the same time, it will save more power than PIC33FJ64GP310A.  </w:t>
      </w:r>
      <w:commentRangeStart w:id="24"/>
      <w:r>
        <w:t xml:space="preserve">The memory is needed to store all the </w:t>
      </w:r>
      <w:r w:rsidR="00FA6426">
        <w:t>receipt</w:t>
      </w:r>
      <w:r>
        <w:t xml:space="preserve"> of the drinks</w:t>
      </w:r>
      <w:commentRangeEnd w:id="24"/>
      <w:r w:rsidR="00994A77">
        <w:rPr>
          <w:rStyle w:val="CommentReference"/>
        </w:rPr>
        <w:commentReference w:id="24"/>
      </w:r>
      <w:r>
        <w:t xml:space="preserve">, so the larger space on </w:t>
      </w:r>
      <w:commentRangeStart w:id="25"/>
      <w:r>
        <w:t>ram</w:t>
      </w:r>
      <w:commentRangeEnd w:id="25"/>
      <w:r w:rsidR="00994A77">
        <w:rPr>
          <w:rStyle w:val="CommentReference"/>
        </w:rPr>
        <w:commentReference w:id="25"/>
      </w:r>
      <w:r>
        <w:t xml:space="preserve"> will be preferred. PIC33FJ64GP310A would be a good choice based on memory requirement after comparing in the chart. There are two main </w:t>
      </w:r>
      <w:r w:rsidR="00FA6426">
        <w:t>peripherals</w:t>
      </w:r>
      <w:r>
        <w:t xml:space="preserve"> in </w:t>
      </w:r>
      <w:del w:id="26" w:author="Matt Rubio" w:date="2017-02-04T13:54:00Z">
        <w:r w:rsidDel="00B7048D">
          <w:delText>Barbot</w:delText>
        </w:r>
      </w:del>
      <w:proofErr w:type="spellStart"/>
      <w:ins w:id="27" w:author="Matt Rubio" w:date="2017-02-04T13:54:00Z">
        <w:r w:rsidR="00B7048D">
          <w:t>Barbot</w:t>
        </w:r>
      </w:ins>
      <w:proofErr w:type="spellEnd"/>
      <w:r>
        <w:t xml:space="preserve">, which are stepper motor and LCD, and may be later we will add more peripherals, so the microcontroller with more I/O pins is the best choice. Both PIC24FJ128GA010 and PIC33FJ64GP310A have 100 I/O pins. The last consideration is the budget. It’s important to keep the components as cheap as possible and at the same time, the microcontroller can fulfill all the functionality requirement and constraints.  PIC33FJ64GP310A </w:t>
      </w:r>
      <w:r>
        <w:lastRenderedPageBreak/>
        <w:t xml:space="preserve">has larger ram space, but it is twice more expensive </w:t>
      </w:r>
      <w:r w:rsidR="00FA6426">
        <w:t>than PIC</w:t>
      </w:r>
      <w:r>
        <w:t>24FJ128GA010. Under the estimation, 8KB will be enough for the usage to store the recipe of drinks. After comprehensive consideration, PIC24FJ128GA010 is our choice for microcontroller.</w:t>
      </w:r>
    </w:p>
    <w:tbl>
      <w:tblPr>
        <w:tblStyle w:val="a2"/>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725"/>
        <w:gridCol w:w="2325"/>
        <w:gridCol w:w="2550"/>
      </w:tblGrid>
      <w:tr w:rsidR="00682DD6" w14:paraId="2FE1CD59"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D2AA0" w14:textId="77777777" w:rsidR="00682DD6" w:rsidRDefault="009A5E73">
            <w:pPr>
              <w:spacing w:line="276" w:lineRule="auto"/>
            </w:pPr>
            <w:r>
              <w:t xml:space="preserve"> </w:t>
            </w:r>
          </w:p>
        </w:tc>
        <w:tc>
          <w:tcPr>
            <w:tcW w:w="17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B90A20" w14:textId="77777777" w:rsidR="00682DD6" w:rsidRDefault="009A5E73">
            <w:pPr>
              <w:jc w:val="center"/>
            </w:pPr>
            <w:r>
              <w:t>9S12C32</w:t>
            </w:r>
          </w:p>
          <w:p w14:paraId="7CC64AD5" w14:textId="77777777" w:rsidR="00682DD6" w:rsidRDefault="009A5E73">
            <w:pPr>
              <w:jc w:val="center"/>
            </w:pPr>
            <w:r>
              <w:t>[12]</w:t>
            </w:r>
          </w:p>
        </w:tc>
        <w:tc>
          <w:tcPr>
            <w:tcW w:w="23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31CC15" w14:textId="77777777" w:rsidR="00682DD6" w:rsidRDefault="009A5E73">
            <w:pPr>
              <w:jc w:val="center"/>
            </w:pPr>
            <w:r>
              <w:t>PIC24FJ128GA010</w:t>
            </w:r>
          </w:p>
          <w:p w14:paraId="376F2177" w14:textId="77777777" w:rsidR="00682DD6" w:rsidRDefault="009A5E73">
            <w:r>
              <w:t>[12]</w:t>
            </w:r>
          </w:p>
        </w:tc>
        <w:tc>
          <w:tcPr>
            <w:tcW w:w="25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6391EC" w14:textId="77777777" w:rsidR="00682DD6" w:rsidRDefault="009A5E73">
            <w:r>
              <w:t>PIC33FJ64GP310A [11]</w:t>
            </w:r>
          </w:p>
        </w:tc>
      </w:tr>
      <w:tr w:rsidR="00682DD6" w14:paraId="186D801A"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8F952B" w14:textId="77777777" w:rsidR="00682DD6" w:rsidRDefault="009A5E73">
            <w:r>
              <w:t>CPU Speed</w:t>
            </w:r>
          </w:p>
        </w:tc>
        <w:tc>
          <w:tcPr>
            <w:tcW w:w="1725" w:type="dxa"/>
            <w:tcBorders>
              <w:bottom w:val="single" w:sz="8" w:space="0" w:color="000000"/>
              <w:right w:val="single" w:sz="8" w:space="0" w:color="000000"/>
            </w:tcBorders>
            <w:tcMar>
              <w:top w:w="100" w:type="dxa"/>
              <w:left w:w="100" w:type="dxa"/>
              <w:bottom w:w="100" w:type="dxa"/>
              <w:right w:w="100" w:type="dxa"/>
            </w:tcMar>
          </w:tcPr>
          <w:p w14:paraId="135A5130" w14:textId="77777777" w:rsidR="00682DD6" w:rsidRDefault="009A5E73">
            <w:pPr>
              <w:spacing w:line="276" w:lineRule="auto"/>
            </w:pPr>
            <w:r>
              <w:t>24 MIPS</w:t>
            </w:r>
          </w:p>
        </w:tc>
        <w:tc>
          <w:tcPr>
            <w:tcW w:w="2325" w:type="dxa"/>
            <w:tcBorders>
              <w:bottom w:val="single" w:sz="8" w:space="0" w:color="000000"/>
              <w:right w:val="single" w:sz="8" w:space="0" w:color="000000"/>
            </w:tcBorders>
            <w:tcMar>
              <w:top w:w="100" w:type="dxa"/>
              <w:left w:w="100" w:type="dxa"/>
              <w:bottom w:w="100" w:type="dxa"/>
              <w:right w:w="100" w:type="dxa"/>
            </w:tcMar>
          </w:tcPr>
          <w:p w14:paraId="0AE96B9E" w14:textId="77777777" w:rsidR="00682DD6" w:rsidRDefault="009A5E73">
            <w:pPr>
              <w:spacing w:line="276" w:lineRule="auto"/>
            </w:pPr>
            <w:r>
              <w:t>16 MIPS</w:t>
            </w:r>
          </w:p>
        </w:tc>
        <w:tc>
          <w:tcPr>
            <w:tcW w:w="2550" w:type="dxa"/>
            <w:tcBorders>
              <w:bottom w:val="single" w:sz="8" w:space="0" w:color="000000"/>
              <w:right w:val="single" w:sz="8" w:space="0" w:color="000000"/>
            </w:tcBorders>
            <w:tcMar>
              <w:top w:w="100" w:type="dxa"/>
              <w:left w:w="100" w:type="dxa"/>
              <w:bottom w:w="100" w:type="dxa"/>
              <w:right w:w="100" w:type="dxa"/>
            </w:tcMar>
          </w:tcPr>
          <w:p w14:paraId="37D24352" w14:textId="77777777" w:rsidR="00682DD6" w:rsidRDefault="009A5E73">
            <w:pPr>
              <w:spacing w:line="276" w:lineRule="auto"/>
            </w:pPr>
            <w:r>
              <w:t>40 MIPS</w:t>
            </w:r>
          </w:p>
        </w:tc>
      </w:tr>
      <w:tr w:rsidR="00682DD6" w14:paraId="405EAC19"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D81AB8" w14:textId="77777777" w:rsidR="00682DD6" w:rsidRDefault="009A5E73">
            <w:r>
              <w:t>RAM</w:t>
            </w:r>
          </w:p>
        </w:tc>
        <w:tc>
          <w:tcPr>
            <w:tcW w:w="1725" w:type="dxa"/>
            <w:tcBorders>
              <w:bottom w:val="single" w:sz="8" w:space="0" w:color="000000"/>
              <w:right w:val="single" w:sz="8" w:space="0" w:color="000000"/>
            </w:tcBorders>
            <w:tcMar>
              <w:top w:w="100" w:type="dxa"/>
              <w:left w:w="100" w:type="dxa"/>
              <w:bottom w:w="100" w:type="dxa"/>
              <w:right w:w="100" w:type="dxa"/>
            </w:tcMar>
          </w:tcPr>
          <w:p w14:paraId="6C85E44D" w14:textId="77777777" w:rsidR="00682DD6" w:rsidRDefault="009A5E73">
            <w:pPr>
              <w:spacing w:line="276" w:lineRule="auto"/>
            </w:pPr>
            <w:r>
              <w:t>4KB</w:t>
            </w:r>
          </w:p>
        </w:tc>
        <w:tc>
          <w:tcPr>
            <w:tcW w:w="2325" w:type="dxa"/>
            <w:tcBorders>
              <w:bottom w:val="single" w:sz="8" w:space="0" w:color="000000"/>
              <w:right w:val="single" w:sz="8" w:space="0" w:color="000000"/>
            </w:tcBorders>
            <w:tcMar>
              <w:top w:w="100" w:type="dxa"/>
              <w:left w:w="100" w:type="dxa"/>
              <w:bottom w:w="100" w:type="dxa"/>
              <w:right w:w="100" w:type="dxa"/>
            </w:tcMar>
          </w:tcPr>
          <w:p w14:paraId="6794478B" w14:textId="77777777" w:rsidR="00682DD6" w:rsidRDefault="009A5E73">
            <w:pPr>
              <w:spacing w:line="276" w:lineRule="auto"/>
            </w:pPr>
            <w:r>
              <w:t>8KB</w:t>
            </w:r>
          </w:p>
        </w:tc>
        <w:tc>
          <w:tcPr>
            <w:tcW w:w="2550" w:type="dxa"/>
            <w:tcBorders>
              <w:bottom w:val="single" w:sz="8" w:space="0" w:color="000000"/>
              <w:right w:val="single" w:sz="8" w:space="0" w:color="000000"/>
            </w:tcBorders>
            <w:tcMar>
              <w:top w:w="100" w:type="dxa"/>
              <w:left w:w="100" w:type="dxa"/>
              <w:bottom w:w="100" w:type="dxa"/>
              <w:right w:w="100" w:type="dxa"/>
            </w:tcMar>
          </w:tcPr>
          <w:p w14:paraId="3E899D27" w14:textId="77777777" w:rsidR="00682DD6" w:rsidRDefault="009A5E73">
            <w:pPr>
              <w:spacing w:line="276" w:lineRule="auto"/>
            </w:pPr>
            <w:r>
              <w:t>16KB</w:t>
            </w:r>
          </w:p>
        </w:tc>
      </w:tr>
      <w:tr w:rsidR="00682DD6" w14:paraId="5C428B79"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D0723" w14:textId="77777777" w:rsidR="00682DD6" w:rsidRDefault="009A5E73">
            <w:r>
              <w:t>UART module</w:t>
            </w:r>
          </w:p>
        </w:tc>
        <w:tc>
          <w:tcPr>
            <w:tcW w:w="1725" w:type="dxa"/>
            <w:tcBorders>
              <w:bottom w:val="single" w:sz="8" w:space="0" w:color="000000"/>
              <w:right w:val="single" w:sz="8" w:space="0" w:color="000000"/>
            </w:tcBorders>
            <w:tcMar>
              <w:top w:w="100" w:type="dxa"/>
              <w:left w:w="100" w:type="dxa"/>
              <w:bottom w:w="100" w:type="dxa"/>
              <w:right w:w="100" w:type="dxa"/>
            </w:tcMar>
          </w:tcPr>
          <w:p w14:paraId="28078B34" w14:textId="77777777" w:rsidR="00682DD6" w:rsidRDefault="009A5E73">
            <w:pPr>
              <w:spacing w:line="276" w:lineRule="auto"/>
            </w:pPr>
            <w:r>
              <w:t>1</w:t>
            </w:r>
          </w:p>
        </w:tc>
        <w:tc>
          <w:tcPr>
            <w:tcW w:w="2325" w:type="dxa"/>
            <w:tcBorders>
              <w:bottom w:val="single" w:sz="8" w:space="0" w:color="000000"/>
              <w:right w:val="single" w:sz="8" w:space="0" w:color="000000"/>
            </w:tcBorders>
            <w:tcMar>
              <w:top w:w="100" w:type="dxa"/>
              <w:left w:w="100" w:type="dxa"/>
              <w:bottom w:w="100" w:type="dxa"/>
              <w:right w:w="100" w:type="dxa"/>
            </w:tcMar>
          </w:tcPr>
          <w:p w14:paraId="44741A4A" w14:textId="77777777" w:rsidR="00682DD6" w:rsidRDefault="009A5E73">
            <w:pPr>
              <w:spacing w:line="276" w:lineRule="auto"/>
            </w:pPr>
            <w:r>
              <w:t>2</w:t>
            </w:r>
          </w:p>
        </w:tc>
        <w:tc>
          <w:tcPr>
            <w:tcW w:w="2550" w:type="dxa"/>
            <w:tcBorders>
              <w:bottom w:val="single" w:sz="8" w:space="0" w:color="000000"/>
              <w:right w:val="single" w:sz="8" w:space="0" w:color="000000"/>
            </w:tcBorders>
            <w:tcMar>
              <w:top w:w="100" w:type="dxa"/>
              <w:left w:w="100" w:type="dxa"/>
              <w:bottom w:w="100" w:type="dxa"/>
              <w:right w:w="100" w:type="dxa"/>
            </w:tcMar>
          </w:tcPr>
          <w:p w14:paraId="35215EE7" w14:textId="77777777" w:rsidR="00682DD6" w:rsidRDefault="009A5E73">
            <w:pPr>
              <w:spacing w:line="276" w:lineRule="auto"/>
            </w:pPr>
            <w:r>
              <w:t>2</w:t>
            </w:r>
          </w:p>
        </w:tc>
      </w:tr>
      <w:tr w:rsidR="00682DD6" w14:paraId="1B8D1E54"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D8CB3" w14:textId="77777777" w:rsidR="00682DD6" w:rsidRDefault="009A5E73">
            <w:r>
              <w:t>PWM</w:t>
            </w:r>
          </w:p>
        </w:tc>
        <w:tc>
          <w:tcPr>
            <w:tcW w:w="1725" w:type="dxa"/>
            <w:tcBorders>
              <w:bottom w:val="single" w:sz="8" w:space="0" w:color="000000"/>
              <w:right w:val="single" w:sz="8" w:space="0" w:color="000000"/>
            </w:tcBorders>
            <w:tcMar>
              <w:top w:w="100" w:type="dxa"/>
              <w:left w:w="100" w:type="dxa"/>
              <w:bottom w:w="100" w:type="dxa"/>
              <w:right w:w="100" w:type="dxa"/>
            </w:tcMar>
          </w:tcPr>
          <w:p w14:paraId="573BB6DF" w14:textId="77777777" w:rsidR="00682DD6" w:rsidRDefault="009A5E73">
            <w:pPr>
              <w:spacing w:line="276" w:lineRule="auto"/>
            </w:pPr>
            <w:r>
              <w:t>6</w:t>
            </w:r>
          </w:p>
        </w:tc>
        <w:tc>
          <w:tcPr>
            <w:tcW w:w="2325" w:type="dxa"/>
            <w:tcBorders>
              <w:bottom w:val="single" w:sz="8" w:space="0" w:color="000000"/>
              <w:right w:val="single" w:sz="8" w:space="0" w:color="000000"/>
            </w:tcBorders>
            <w:tcMar>
              <w:top w:w="100" w:type="dxa"/>
              <w:left w:w="100" w:type="dxa"/>
              <w:bottom w:w="100" w:type="dxa"/>
              <w:right w:w="100" w:type="dxa"/>
            </w:tcMar>
          </w:tcPr>
          <w:p w14:paraId="28E36EFE" w14:textId="77777777" w:rsidR="00682DD6" w:rsidRDefault="009A5E73">
            <w:pPr>
              <w:spacing w:line="276" w:lineRule="auto"/>
            </w:pPr>
            <w:r>
              <w:t>5</w:t>
            </w:r>
          </w:p>
        </w:tc>
        <w:tc>
          <w:tcPr>
            <w:tcW w:w="2550" w:type="dxa"/>
            <w:tcBorders>
              <w:bottom w:val="single" w:sz="8" w:space="0" w:color="000000"/>
              <w:right w:val="single" w:sz="8" w:space="0" w:color="000000"/>
            </w:tcBorders>
            <w:tcMar>
              <w:top w:w="100" w:type="dxa"/>
              <w:left w:w="100" w:type="dxa"/>
              <w:bottom w:w="100" w:type="dxa"/>
              <w:right w:w="100" w:type="dxa"/>
            </w:tcMar>
          </w:tcPr>
          <w:p w14:paraId="3825C1EB" w14:textId="77777777" w:rsidR="00682DD6" w:rsidRDefault="009A5E73">
            <w:pPr>
              <w:spacing w:line="276" w:lineRule="auto"/>
            </w:pPr>
            <w:r>
              <w:t xml:space="preserve">8 </w:t>
            </w:r>
          </w:p>
        </w:tc>
      </w:tr>
      <w:tr w:rsidR="00682DD6" w14:paraId="3703FCD5"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D13AB6" w14:textId="77777777" w:rsidR="00682DD6" w:rsidRDefault="009A5E73">
            <w:r>
              <w:t>SPI</w:t>
            </w:r>
          </w:p>
        </w:tc>
        <w:tc>
          <w:tcPr>
            <w:tcW w:w="1725" w:type="dxa"/>
            <w:tcBorders>
              <w:bottom w:val="single" w:sz="8" w:space="0" w:color="000000"/>
              <w:right w:val="single" w:sz="8" w:space="0" w:color="000000"/>
            </w:tcBorders>
            <w:tcMar>
              <w:top w:w="100" w:type="dxa"/>
              <w:left w:w="100" w:type="dxa"/>
              <w:bottom w:w="100" w:type="dxa"/>
              <w:right w:w="100" w:type="dxa"/>
            </w:tcMar>
          </w:tcPr>
          <w:p w14:paraId="68C60273" w14:textId="77777777" w:rsidR="00682DD6" w:rsidRDefault="009A5E73">
            <w:pPr>
              <w:spacing w:line="276" w:lineRule="auto"/>
            </w:pPr>
            <w:r>
              <w:t>1</w:t>
            </w:r>
          </w:p>
        </w:tc>
        <w:tc>
          <w:tcPr>
            <w:tcW w:w="2325" w:type="dxa"/>
            <w:tcBorders>
              <w:bottom w:val="single" w:sz="8" w:space="0" w:color="000000"/>
              <w:right w:val="single" w:sz="8" w:space="0" w:color="000000"/>
            </w:tcBorders>
            <w:tcMar>
              <w:top w:w="100" w:type="dxa"/>
              <w:left w:w="100" w:type="dxa"/>
              <w:bottom w:w="100" w:type="dxa"/>
              <w:right w:w="100" w:type="dxa"/>
            </w:tcMar>
          </w:tcPr>
          <w:p w14:paraId="0F58E7AC" w14:textId="77777777" w:rsidR="00682DD6" w:rsidRDefault="009A5E73">
            <w:pPr>
              <w:spacing w:line="276" w:lineRule="auto"/>
            </w:pPr>
            <w:r>
              <w:t>2</w:t>
            </w:r>
          </w:p>
        </w:tc>
        <w:tc>
          <w:tcPr>
            <w:tcW w:w="2550" w:type="dxa"/>
            <w:tcBorders>
              <w:bottom w:val="single" w:sz="8" w:space="0" w:color="000000"/>
              <w:right w:val="single" w:sz="8" w:space="0" w:color="000000"/>
            </w:tcBorders>
            <w:tcMar>
              <w:top w:w="100" w:type="dxa"/>
              <w:left w:w="100" w:type="dxa"/>
              <w:bottom w:w="100" w:type="dxa"/>
              <w:right w:w="100" w:type="dxa"/>
            </w:tcMar>
          </w:tcPr>
          <w:p w14:paraId="60BC688E" w14:textId="77777777" w:rsidR="00682DD6" w:rsidRDefault="009A5E73">
            <w:pPr>
              <w:spacing w:line="276" w:lineRule="auto"/>
            </w:pPr>
            <w:r>
              <w:t>2</w:t>
            </w:r>
          </w:p>
        </w:tc>
      </w:tr>
      <w:tr w:rsidR="00682DD6" w14:paraId="3FF2CBAF"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074AC7" w14:textId="77777777" w:rsidR="00682DD6" w:rsidRDefault="009A5E73">
            <w:r>
              <w:t>Operating Voltage</w:t>
            </w:r>
          </w:p>
        </w:tc>
        <w:tc>
          <w:tcPr>
            <w:tcW w:w="1725" w:type="dxa"/>
            <w:tcBorders>
              <w:bottom w:val="single" w:sz="8" w:space="0" w:color="000000"/>
              <w:right w:val="single" w:sz="8" w:space="0" w:color="000000"/>
            </w:tcBorders>
            <w:tcMar>
              <w:top w:w="100" w:type="dxa"/>
              <w:left w:w="100" w:type="dxa"/>
              <w:bottom w:w="100" w:type="dxa"/>
              <w:right w:w="100" w:type="dxa"/>
            </w:tcMar>
          </w:tcPr>
          <w:p w14:paraId="45CC6E23" w14:textId="77777777" w:rsidR="00682DD6" w:rsidRDefault="009A5E73">
            <w:pPr>
              <w:spacing w:line="276" w:lineRule="auto"/>
            </w:pPr>
            <w:r>
              <w:t>2.0V to 3.6V</w:t>
            </w:r>
          </w:p>
        </w:tc>
        <w:tc>
          <w:tcPr>
            <w:tcW w:w="2325" w:type="dxa"/>
            <w:tcBorders>
              <w:bottom w:val="single" w:sz="8" w:space="0" w:color="000000"/>
              <w:right w:val="single" w:sz="8" w:space="0" w:color="000000"/>
            </w:tcBorders>
            <w:tcMar>
              <w:top w:w="100" w:type="dxa"/>
              <w:left w:w="100" w:type="dxa"/>
              <w:bottom w:w="100" w:type="dxa"/>
              <w:right w:w="100" w:type="dxa"/>
            </w:tcMar>
          </w:tcPr>
          <w:p w14:paraId="4EAA173F" w14:textId="77777777" w:rsidR="00682DD6" w:rsidRDefault="009A5E73">
            <w:pPr>
              <w:spacing w:line="276" w:lineRule="auto"/>
            </w:pPr>
            <w:r>
              <w:t>2.0V to 3.6V</w:t>
            </w:r>
          </w:p>
        </w:tc>
        <w:tc>
          <w:tcPr>
            <w:tcW w:w="2550" w:type="dxa"/>
            <w:tcBorders>
              <w:bottom w:val="single" w:sz="8" w:space="0" w:color="000000"/>
              <w:right w:val="single" w:sz="8" w:space="0" w:color="000000"/>
            </w:tcBorders>
            <w:tcMar>
              <w:top w:w="100" w:type="dxa"/>
              <w:left w:w="100" w:type="dxa"/>
              <w:bottom w:w="100" w:type="dxa"/>
              <w:right w:w="100" w:type="dxa"/>
            </w:tcMar>
          </w:tcPr>
          <w:p w14:paraId="6E4AA041" w14:textId="77777777" w:rsidR="00682DD6" w:rsidRDefault="009A5E73">
            <w:pPr>
              <w:spacing w:line="276" w:lineRule="auto"/>
            </w:pPr>
            <w:r>
              <w:t>3.0V to 3.6V</w:t>
            </w:r>
          </w:p>
        </w:tc>
      </w:tr>
      <w:tr w:rsidR="00682DD6" w14:paraId="571C6381"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CCBF8" w14:textId="77777777" w:rsidR="00682DD6" w:rsidRDefault="009A5E73">
            <w:pPr>
              <w:spacing w:line="276" w:lineRule="auto"/>
            </w:pPr>
            <w:r>
              <w:t>Number of Pins</w:t>
            </w:r>
          </w:p>
        </w:tc>
        <w:tc>
          <w:tcPr>
            <w:tcW w:w="1725" w:type="dxa"/>
            <w:tcBorders>
              <w:bottom w:val="single" w:sz="8" w:space="0" w:color="000000"/>
              <w:right w:val="single" w:sz="8" w:space="0" w:color="000000"/>
            </w:tcBorders>
            <w:tcMar>
              <w:top w:w="100" w:type="dxa"/>
              <w:left w:w="100" w:type="dxa"/>
              <w:bottom w:w="100" w:type="dxa"/>
              <w:right w:w="100" w:type="dxa"/>
            </w:tcMar>
          </w:tcPr>
          <w:p w14:paraId="2EA9C94E" w14:textId="77777777" w:rsidR="00682DD6" w:rsidRDefault="009A5E73">
            <w:pPr>
              <w:spacing w:line="276" w:lineRule="auto"/>
            </w:pPr>
            <w:r>
              <w:t>48</w:t>
            </w:r>
          </w:p>
        </w:tc>
        <w:tc>
          <w:tcPr>
            <w:tcW w:w="2325" w:type="dxa"/>
            <w:tcBorders>
              <w:bottom w:val="single" w:sz="8" w:space="0" w:color="000000"/>
              <w:right w:val="single" w:sz="8" w:space="0" w:color="000000"/>
            </w:tcBorders>
            <w:tcMar>
              <w:top w:w="100" w:type="dxa"/>
              <w:left w:w="100" w:type="dxa"/>
              <w:bottom w:w="100" w:type="dxa"/>
              <w:right w:w="100" w:type="dxa"/>
            </w:tcMar>
          </w:tcPr>
          <w:p w14:paraId="429C7181" w14:textId="77777777" w:rsidR="00682DD6" w:rsidRDefault="009A5E73">
            <w:pPr>
              <w:spacing w:line="276" w:lineRule="auto"/>
            </w:pPr>
            <w:r>
              <w:t>100</w:t>
            </w:r>
          </w:p>
        </w:tc>
        <w:tc>
          <w:tcPr>
            <w:tcW w:w="2550" w:type="dxa"/>
            <w:tcBorders>
              <w:bottom w:val="single" w:sz="8" w:space="0" w:color="000000"/>
              <w:right w:val="single" w:sz="8" w:space="0" w:color="000000"/>
            </w:tcBorders>
            <w:tcMar>
              <w:top w:w="100" w:type="dxa"/>
              <w:left w:w="100" w:type="dxa"/>
              <w:bottom w:w="100" w:type="dxa"/>
              <w:right w:w="100" w:type="dxa"/>
            </w:tcMar>
          </w:tcPr>
          <w:p w14:paraId="06BB363D" w14:textId="77777777" w:rsidR="00682DD6" w:rsidRDefault="009A5E73">
            <w:pPr>
              <w:spacing w:line="276" w:lineRule="auto"/>
            </w:pPr>
            <w:r>
              <w:t>100</w:t>
            </w:r>
          </w:p>
        </w:tc>
      </w:tr>
      <w:tr w:rsidR="00682DD6" w14:paraId="3E809B4F"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221F2E" w14:textId="77777777" w:rsidR="00682DD6" w:rsidRDefault="009A5E73">
            <w:pPr>
              <w:spacing w:line="276" w:lineRule="auto"/>
            </w:pPr>
            <w:r>
              <w:t>Internal Flash Memory</w:t>
            </w:r>
          </w:p>
        </w:tc>
        <w:tc>
          <w:tcPr>
            <w:tcW w:w="1725" w:type="dxa"/>
            <w:tcBorders>
              <w:bottom w:val="single" w:sz="8" w:space="0" w:color="000000"/>
              <w:right w:val="single" w:sz="8" w:space="0" w:color="000000"/>
            </w:tcBorders>
            <w:tcMar>
              <w:top w:w="100" w:type="dxa"/>
              <w:left w:w="100" w:type="dxa"/>
              <w:bottom w:w="100" w:type="dxa"/>
              <w:right w:w="100" w:type="dxa"/>
            </w:tcMar>
          </w:tcPr>
          <w:p w14:paraId="73132750" w14:textId="77777777" w:rsidR="00682DD6" w:rsidRDefault="009A5E73">
            <w:pPr>
              <w:spacing w:line="276" w:lineRule="auto"/>
            </w:pPr>
            <w:r>
              <w:t>32 Kbytes</w:t>
            </w:r>
          </w:p>
        </w:tc>
        <w:tc>
          <w:tcPr>
            <w:tcW w:w="2325" w:type="dxa"/>
            <w:tcBorders>
              <w:bottom w:val="single" w:sz="8" w:space="0" w:color="000000"/>
              <w:right w:val="single" w:sz="8" w:space="0" w:color="000000"/>
            </w:tcBorders>
            <w:tcMar>
              <w:top w:w="100" w:type="dxa"/>
              <w:left w:w="100" w:type="dxa"/>
              <w:bottom w:w="100" w:type="dxa"/>
              <w:right w:w="100" w:type="dxa"/>
            </w:tcMar>
          </w:tcPr>
          <w:p w14:paraId="40D80ECA" w14:textId="77777777" w:rsidR="00682DD6" w:rsidRDefault="009A5E73">
            <w:pPr>
              <w:spacing w:line="276" w:lineRule="auto"/>
            </w:pPr>
            <w:r>
              <w:t>128 Kbytes</w:t>
            </w:r>
          </w:p>
        </w:tc>
        <w:tc>
          <w:tcPr>
            <w:tcW w:w="2550" w:type="dxa"/>
            <w:tcBorders>
              <w:bottom w:val="single" w:sz="8" w:space="0" w:color="000000"/>
              <w:right w:val="single" w:sz="8" w:space="0" w:color="000000"/>
            </w:tcBorders>
            <w:tcMar>
              <w:top w:w="100" w:type="dxa"/>
              <w:left w:w="100" w:type="dxa"/>
              <w:bottom w:w="100" w:type="dxa"/>
              <w:right w:w="100" w:type="dxa"/>
            </w:tcMar>
          </w:tcPr>
          <w:p w14:paraId="3BBC366C" w14:textId="77777777" w:rsidR="00682DD6" w:rsidRDefault="009A5E73">
            <w:pPr>
              <w:spacing w:line="276" w:lineRule="auto"/>
            </w:pPr>
            <w:r>
              <w:t>64 Kbytes</w:t>
            </w:r>
          </w:p>
        </w:tc>
      </w:tr>
      <w:tr w:rsidR="00682DD6" w14:paraId="305B8D49"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D309E0" w14:textId="77777777" w:rsidR="00682DD6" w:rsidRDefault="009A5E73">
            <w:pPr>
              <w:spacing w:line="276" w:lineRule="auto"/>
            </w:pPr>
            <w:r>
              <w:t>Cost</w:t>
            </w:r>
          </w:p>
        </w:tc>
        <w:tc>
          <w:tcPr>
            <w:tcW w:w="1725" w:type="dxa"/>
            <w:tcBorders>
              <w:bottom w:val="single" w:sz="8" w:space="0" w:color="000000"/>
              <w:right w:val="single" w:sz="8" w:space="0" w:color="000000"/>
            </w:tcBorders>
            <w:tcMar>
              <w:top w:w="100" w:type="dxa"/>
              <w:left w:w="100" w:type="dxa"/>
              <w:bottom w:w="100" w:type="dxa"/>
              <w:right w:w="100" w:type="dxa"/>
            </w:tcMar>
          </w:tcPr>
          <w:p w14:paraId="492ED0F5" w14:textId="77777777" w:rsidR="00682DD6" w:rsidRDefault="009A5E73">
            <w:pPr>
              <w:spacing w:line="276" w:lineRule="auto"/>
            </w:pPr>
            <w:r>
              <w:t>$10.69</w:t>
            </w:r>
          </w:p>
        </w:tc>
        <w:tc>
          <w:tcPr>
            <w:tcW w:w="2325" w:type="dxa"/>
            <w:tcBorders>
              <w:bottom w:val="single" w:sz="8" w:space="0" w:color="000000"/>
              <w:right w:val="single" w:sz="8" w:space="0" w:color="000000"/>
            </w:tcBorders>
            <w:tcMar>
              <w:top w:w="100" w:type="dxa"/>
              <w:left w:w="100" w:type="dxa"/>
              <w:bottom w:w="100" w:type="dxa"/>
              <w:right w:w="100" w:type="dxa"/>
            </w:tcMar>
          </w:tcPr>
          <w:p w14:paraId="24132724" w14:textId="77777777" w:rsidR="00682DD6" w:rsidRDefault="009A5E73">
            <w:pPr>
              <w:spacing w:line="276" w:lineRule="auto"/>
            </w:pPr>
            <w:r>
              <w:t>$3.97</w:t>
            </w:r>
          </w:p>
        </w:tc>
        <w:tc>
          <w:tcPr>
            <w:tcW w:w="2550" w:type="dxa"/>
            <w:tcBorders>
              <w:bottom w:val="single" w:sz="8" w:space="0" w:color="000000"/>
              <w:right w:val="single" w:sz="8" w:space="0" w:color="000000"/>
            </w:tcBorders>
            <w:tcMar>
              <w:top w:w="100" w:type="dxa"/>
              <w:left w:w="100" w:type="dxa"/>
              <w:bottom w:w="100" w:type="dxa"/>
              <w:right w:w="100" w:type="dxa"/>
            </w:tcMar>
          </w:tcPr>
          <w:p w14:paraId="0DD14548" w14:textId="77777777" w:rsidR="00682DD6" w:rsidRDefault="009A5E73">
            <w:pPr>
              <w:spacing w:line="276" w:lineRule="auto"/>
            </w:pPr>
            <w:r>
              <w:t>$6.15</w:t>
            </w:r>
          </w:p>
        </w:tc>
      </w:tr>
      <w:tr w:rsidR="00682DD6" w14:paraId="5BC944AA" w14:textId="77777777">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47F0DA" w14:textId="77777777" w:rsidR="00682DD6" w:rsidRDefault="00682DD6">
            <w:pPr>
              <w:spacing w:line="276" w:lineRule="auto"/>
            </w:pPr>
          </w:p>
        </w:tc>
        <w:tc>
          <w:tcPr>
            <w:tcW w:w="1725" w:type="dxa"/>
            <w:tcBorders>
              <w:bottom w:val="single" w:sz="8" w:space="0" w:color="000000"/>
              <w:right w:val="single" w:sz="8" w:space="0" w:color="000000"/>
            </w:tcBorders>
            <w:tcMar>
              <w:top w:w="100" w:type="dxa"/>
              <w:left w:w="100" w:type="dxa"/>
              <w:bottom w:w="100" w:type="dxa"/>
              <w:right w:w="100" w:type="dxa"/>
            </w:tcMar>
          </w:tcPr>
          <w:p w14:paraId="39EFB20A" w14:textId="77777777" w:rsidR="00682DD6" w:rsidRDefault="009A5E73">
            <w:pPr>
              <w:spacing w:line="276" w:lineRule="auto"/>
            </w:pPr>
            <w:r>
              <w:t xml:space="preserve"> </w:t>
            </w:r>
          </w:p>
        </w:tc>
        <w:tc>
          <w:tcPr>
            <w:tcW w:w="2325" w:type="dxa"/>
            <w:tcBorders>
              <w:bottom w:val="single" w:sz="8" w:space="0" w:color="000000"/>
              <w:right w:val="single" w:sz="8" w:space="0" w:color="000000"/>
            </w:tcBorders>
            <w:tcMar>
              <w:top w:w="100" w:type="dxa"/>
              <w:left w:w="100" w:type="dxa"/>
              <w:bottom w:w="100" w:type="dxa"/>
              <w:right w:w="100" w:type="dxa"/>
            </w:tcMar>
          </w:tcPr>
          <w:p w14:paraId="3B8DF11D" w14:textId="77777777" w:rsidR="00682DD6" w:rsidRDefault="009A5E73">
            <w:pPr>
              <w:jc w:val="center"/>
            </w:pPr>
            <w:r>
              <w:t>CHOSEN</w:t>
            </w:r>
          </w:p>
        </w:tc>
        <w:tc>
          <w:tcPr>
            <w:tcW w:w="2550" w:type="dxa"/>
            <w:tcBorders>
              <w:bottom w:val="single" w:sz="8" w:space="0" w:color="000000"/>
              <w:right w:val="single" w:sz="8" w:space="0" w:color="000000"/>
            </w:tcBorders>
            <w:tcMar>
              <w:top w:w="100" w:type="dxa"/>
              <w:left w:w="100" w:type="dxa"/>
              <w:bottom w:w="100" w:type="dxa"/>
              <w:right w:w="100" w:type="dxa"/>
            </w:tcMar>
          </w:tcPr>
          <w:p w14:paraId="4F67CA50" w14:textId="77777777" w:rsidR="00682DD6" w:rsidRDefault="009A5E73">
            <w:r>
              <w:t xml:space="preserve"> </w:t>
            </w:r>
          </w:p>
        </w:tc>
      </w:tr>
    </w:tbl>
    <w:p w14:paraId="535C1349" w14:textId="77777777" w:rsidR="00682DD6" w:rsidRDefault="009A5E73">
      <w:r>
        <w:t xml:space="preserve">  </w:t>
      </w:r>
    </w:p>
    <w:p w14:paraId="0E5CB615" w14:textId="77777777" w:rsidR="00682DD6" w:rsidRDefault="009A5E73">
      <w:pPr>
        <w:pStyle w:val="Title"/>
        <w:jc w:val="left"/>
      </w:pPr>
      <w:r>
        <w:rPr>
          <w:sz w:val="24"/>
          <w:szCs w:val="24"/>
        </w:rPr>
        <w:t>1.1 Analysis of Component 4: Linear actuator</w:t>
      </w:r>
    </w:p>
    <w:p w14:paraId="15C1FFF3" w14:textId="77777777" w:rsidR="00682DD6" w:rsidRDefault="00682DD6"/>
    <w:p w14:paraId="4E84C938" w14:textId="197F2928" w:rsidR="00682DD6" w:rsidRDefault="009A5E73">
      <w:pPr>
        <w:pStyle w:val="Title"/>
        <w:jc w:val="left"/>
      </w:pPr>
      <w:r>
        <w:rPr>
          <w:b w:val="0"/>
          <w:sz w:val="24"/>
          <w:szCs w:val="24"/>
        </w:rPr>
        <w:t xml:space="preserve">The linear actuator is used to open the valve of drink dispenser, and it is controlled by </w:t>
      </w:r>
      <w:r w:rsidR="00FA6426">
        <w:rPr>
          <w:b w:val="0"/>
          <w:sz w:val="24"/>
          <w:szCs w:val="24"/>
        </w:rPr>
        <w:t>microcontroller. A</w:t>
      </w:r>
      <w:r>
        <w:rPr>
          <w:b w:val="0"/>
          <w:sz w:val="24"/>
          <w:szCs w:val="24"/>
        </w:rPr>
        <w:t xml:space="preserve"> linear actuator creates motion in a straight </w:t>
      </w:r>
      <w:r w:rsidR="00FA6426">
        <w:rPr>
          <w:b w:val="0"/>
          <w:sz w:val="24"/>
          <w:szCs w:val="24"/>
        </w:rPr>
        <w:t>line,</w:t>
      </w:r>
      <w:r w:rsidR="00FA6426" w:rsidRPr="00B7048D">
        <w:rPr>
          <w:b w:val="0"/>
          <w:color w:val="auto"/>
          <w:sz w:val="24"/>
          <w:szCs w:val="24"/>
          <w:rPrChange w:id="28" w:author="Matt Rubio" w:date="2017-02-04T13:55:00Z">
            <w:rPr>
              <w:rFonts w:eastAsiaTheme="minorEastAsia"/>
              <w:b w:val="0"/>
              <w:sz w:val="24"/>
              <w:szCs w:val="24"/>
            </w:rPr>
          </w:rPrChange>
        </w:rPr>
        <w:t xml:space="preserve"> </w:t>
      </w:r>
      <w:r w:rsidR="00FA6426" w:rsidRPr="00B7048D">
        <w:rPr>
          <w:rFonts w:eastAsia="Arial"/>
          <w:b w:val="0"/>
          <w:color w:val="auto"/>
          <w:sz w:val="24"/>
          <w:szCs w:val="24"/>
          <w:highlight w:val="white"/>
          <w:rPrChange w:id="29" w:author="Matt Rubio" w:date="2017-02-04T13:55:00Z">
            <w:rPr>
              <w:rFonts w:ascii="Arial" w:eastAsia="Arial" w:hAnsi="Arial" w:cs="Arial"/>
              <w:b w:val="0"/>
              <w:color w:val="252525"/>
              <w:sz w:val="21"/>
              <w:szCs w:val="21"/>
              <w:highlight w:val="white"/>
            </w:rPr>
          </w:rPrChange>
        </w:rPr>
        <w:t>in</w:t>
      </w:r>
      <w:r w:rsidRPr="00B7048D">
        <w:rPr>
          <w:rFonts w:eastAsia="Arial"/>
          <w:b w:val="0"/>
          <w:color w:val="auto"/>
          <w:sz w:val="24"/>
          <w:szCs w:val="24"/>
          <w:highlight w:val="white"/>
          <w:rPrChange w:id="30" w:author="Matt Rubio" w:date="2017-02-04T13:55:00Z">
            <w:rPr>
              <w:rFonts w:ascii="Arial" w:eastAsia="Arial" w:hAnsi="Arial" w:cs="Arial"/>
              <w:b w:val="0"/>
              <w:color w:val="252525"/>
              <w:sz w:val="21"/>
              <w:szCs w:val="21"/>
              <w:highlight w:val="white"/>
            </w:rPr>
          </w:rPrChange>
        </w:rPr>
        <w:t xml:space="preserve"> contrast to the circular motion of a conventional </w:t>
      </w:r>
      <w:r w:rsidR="00B7048D" w:rsidRPr="00B7048D">
        <w:rPr>
          <w:color w:val="auto"/>
          <w:sz w:val="24"/>
          <w:szCs w:val="24"/>
          <w:rPrChange w:id="31" w:author="Matt Rubio" w:date="2017-02-04T13:55:00Z">
            <w:rPr>
              <w:rFonts w:ascii="Arial" w:eastAsia="Arial" w:hAnsi="Arial" w:cs="Arial"/>
              <w:b w:val="0"/>
              <w:sz w:val="21"/>
              <w:szCs w:val="21"/>
            </w:rPr>
          </w:rPrChange>
        </w:rPr>
        <w:fldChar w:fldCharType="begin"/>
      </w:r>
      <w:r w:rsidR="00B7048D" w:rsidRPr="00B7048D">
        <w:rPr>
          <w:color w:val="auto"/>
          <w:sz w:val="24"/>
          <w:szCs w:val="24"/>
          <w:rPrChange w:id="32" w:author="Matt Rubio" w:date="2017-02-04T13:55:00Z">
            <w:rPr>
              <w:rFonts w:eastAsiaTheme="minorEastAsia"/>
              <w:b w:val="0"/>
              <w:sz w:val="24"/>
              <w:szCs w:val="24"/>
            </w:rPr>
          </w:rPrChange>
        </w:rPr>
        <w:instrText xml:space="preserve"> HYPERLINK "https://en.wikipedia.org/wiki/Electric_motor" \h </w:instrText>
      </w:r>
      <w:r w:rsidR="00B7048D" w:rsidRPr="00B7048D">
        <w:rPr>
          <w:color w:val="auto"/>
          <w:sz w:val="24"/>
          <w:szCs w:val="24"/>
          <w:rPrChange w:id="33" w:author="Matt Rubio" w:date="2017-02-04T13:55:00Z">
            <w:rPr>
              <w:rFonts w:ascii="Arial" w:eastAsia="Arial" w:hAnsi="Arial" w:cs="Arial"/>
              <w:b w:val="0"/>
              <w:sz w:val="21"/>
              <w:szCs w:val="21"/>
            </w:rPr>
          </w:rPrChange>
        </w:rPr>
        <w:fldChar w:fldCharType="separate"/>
      </w:r>
      <w:r w:rsidRPr="00B7048D">
        <w:rPr>
          <w:rFonts w:eastAsia="Arial"/>
          <w:b w:val="0"/>
          <w:color w:val="auto"/>
          <w:sz w:val="24"/>
          <w:szCs w:val="24"/>
          <w:rPrChange w:id="34" w:author="Matt Rubio" w:date="2017-02-04T13:55:00Z">
            <w:rPr>
              <w:rFonts w:ascii="Arial" w:eastAsia="Arial" w:hAnsi="Arial" w:cs="Arial"/>
              <w:b w:val="0"/>
              <w:sz w:val="21"/>
              <w:szCs w:val="21"/>
            </w:rPr>
          </w:rPrChange>
        </w:rPr>
        <w:t>electric motor</w:t>
      </w:r>
      <w:r w:rsidR="00B7048D" w:rsidRPr="00B7048D">
        <w:rPr>
          <w:rFonts w:eastAsia="Arial"/>
          <w:b w:val="0"/>
          <w:color w:val="auto"/>
          <w:sz w:val="24"/>
          <w:szCs w:val="24"/>
          <w:rPrChange w:id="35" w:author="Matt Rubio" w:date="2017-02-04T13:55:00Z">
            <w:rPr>
              <w:rFonts w:ascii="Arial" w:eastAsia="Arial" w:hAnsi="Arial" w:cs="Arial"/>
              <w:b w:val="0"/>
              <w:sz w:val="21"/>
              <w:szCs w:val="21"/>
            </w:rPr>
          </w:rPrChange>
        </w:rPr>
        <w:fldChar w:fldCharType="end"/>
      </w:r>
      <w:proofErr w:type="gramStart"/>
      <w:r w:rsidRPr="00B7048D">
        <w:rPr>
          <w:rFonts w:eastAsia="Arial"/>
          <w:b w:val="0"/>
          <w:color w:val="auto"/>
          <w:sz w:val="24"/>
          <w:szCs w:val="24"/>
          <w:highlight w:val="white"/>
          <w:rPrChange w:id="36" w:author="Matt Rubio" w:date="2017-02-04T13:55:00Z">
            <w:rPr>
              <w:rFonts w:ascii="Arial" w:eastAsia="Arial" w:hAnsi="Arial" w:cs="Arial"/>
              <w:b w:val="0"/>
              <w:sz w:val="21"/>
              <w:szCs w:val="21"/>
              <w:highlight w:val="white"/>
            </w:rPr>
          </w:rPrChange>
        </w:rPr>
        <w:t>.</w:t>
      </w:r>
      <w:r w:rsidRPr="00B7048D">
        <w:rPr>
          <w:b w:val="0"/>
          <w:color w:val="auto"/>
          <w:sz w:val="24"/>
          <w:szCs w:val="24"/>
          <w:rPrChange w:id="37" w:author="Matt Rubio" w:date="2017-02-04T13:55:00Z">
            <w:rPr>
              <w:rFonts w:eastAsiaTheme="minorEastAsia"/>
              <w:b w:val="0"/>
              <w:sz w:val="24"/>
              <w:szCs w:val="24"/>
            </w:rPr>
          </w:rPrChange>
        </w:rPr>
        <w:t>[</w:t>
      </w:r>
      <w:proofErr w:type="gramEnd"/>
      <w:r w:rsidRPr="00B7048D">
        <w:rPr>
          <w:b w:val="0"/>
          <w:color w:val="auto"/>
          <w:sz w:val="24"/>
          <w:szCs w:val="24"/>
          <w:rPrChange w:id="38" w:author="Matt Rubio" w:date="2017-02-04T13:55:00Z">
            <w:rPr>
              <w:rFonts w:eastAsiaTheme="minorEastAsia"/>
              <w:b w:val="0"/>
              <w:sz w:val="24"/>
              <w:szCs w:val="24"/>
            </w:rPr>
          </w:rPrChange>
        </w:rPr>
        <w:t>14]</w:t>
      </w:r>
      <w:r w:rsidRPr="00B7048D">
        <w:rPr>
          <w:rFonts w:ascii="Arial" w:eastAsia="Arial" w:hAnsi="Arial" w:cs="Arial"/>
          <w:b w:val="0"/>
          <w:color w:val="auto"/>
          <w:sz w:val="21"/>
          <w:szCs w:val="21"/>
          <w:highlight w:val="white"/>
          <w:rPrChange w:id="39" w:author="Matt Rubio" w:date="2017-02-04T13:55:00Z">
            <w:rPr>
              <w:rFonts w:ascii="Arial" w:eastAsia="Arial" w:hAnsi="Arial" w:cs="Arial"/>
              <w:b w:val="0"/>
              <w:color w:val="252525"/>
              <w:sz w:val="21"/>
              <w:szCs w:val="21"/>
              <w:highlight w:val="white"/>
            </w:rPr>
          </w:rPrChange>
        </w:rPr>
        <w:t xml:space="preserve"> </w:t>
      </w:r>
      <w:r>
        <w:rPr>
          <w:b w:val="0"/>
          <w:sz w:val="24"/>
          <w:szCs w:val="24"/>
        </w:rPr>
        <w:t xml:space="preserve">Our design will use it </w:t>
      </w:r>
      <w:r w:rsidR="00FA6426">
        <w:rPr>
          <w:b w:val="0"/>
          <w:sz w:val="24"/>
          <w:szCs w:val="24"/>
        </w:rPr>
        <w:t>to push</w:t>
      </w:r>
      <w:r>
        <w:rPr>
          <w:b w:val="0"/>
          <w:sz w:val="24"/>
          <w:szCs w:val="24"/>
        </w:rPr>
        <w:t xml:space="preserve"> up the valve. Light duty linear actuator can produce enough force for this project. There are several different </w:t>
      </w:r>
      <w:r w:rsidR="00FA6426">
        <w:rPr>
          <w:b w:val="0"/>
          <w:sz w:val="24"/>
          <w:szCs w:val="24"/>
        </w:rPr>
        <w:t>actuators</w:t>
      </w:r>
      <w:r>
        <w:rPr>
          <w:b w:val="0"/>
          <w:sz w:val="24"/>
          <w:szCs w:val="24"/>
        </w:rPr>
        <w:t xml:space="preserve"> on the market. </w:t>
      </w:r>
    </w:p>
    <w:p w14:paraId="57284F2C" w14:textId="589704D7" w:rsidR="00682DD6" w:rsidRDefault="00FA6426">
      <w:r>
        <w:t>Pneumatic</w:t>
      </w:r>
      <w:r w:rsidR="009A5E73">
        <w:t xml:space="preserve"> actuators consist of a piston inside a hollow cylinder, and the pressure from external compressor or manual pump moves the piston inside the </w:t>
      </w:r>
      <w:r>
        <w:t>cylinder. [</w:t>
      </w:r>
      <w:r>
        <w:rPr>
          <w:rFonts w:hint="eastAsia"/>
        </w:rPr>
        <w:t>4]</w:t>
      </w:r>
      <w:r w:rsidR="009A5E73">
        <w:t xml:space="preserve"> As the pressure increases, the </w:t>
      </w:r>
      <w:proofErr w:type="gramStart"/>
      <w:r w:rsidR="009A5E73">
        <w:t>cylinder,</w:t>
      </w:r>
      <w:proofErr w:type="gramEnd"/>
      <w:r w:rsidR="009A5E73">
        <w:t xml:space="preserve"> moves along the axis of the piston, creating a linear force.</w:t>
      </w:r>
    </w:p>
    <w:p w14:paraId="40721F0E" w14:textId="77777777" w:rsidR="00682DD6" w:rsidRDefault="009A5E73">
      <w:r>
        <w:t xml:space="preserve">Hydraulic actuator works in similar way other than pressurized air moves the cylinder. Hydraulic </w:t>
      </w:r>
      <w:proofErr w:type="gramStart"/>
      <w:r>
        <w:t>actuator get</w:t>
      </w:r>
      <w:proofErr w:type="gramEnd"/>
      <w:r>
        <w:t xml:space="preserve"> the pressure from incompressible liquid from a pump.</w:t>
      </w:r>
    </w:p>
    <w:p w14:paraId="751E2E48" w14:textId="37AFF340" w:rsidR="00682DD6" w:rsidRDefault="009A5E73">
      <w:r>
        <w:t xml:space="preserve">Electrical </w:t>
      </w:r>
      <w:proofErr w:type="gramStart"/>
      <w:r>
        <w:t>actuators uses</w:t>
      </w:r>
      <w:proofErr w:type="gramEnd"/>
      <w:r>
        <w:t xml:space="preserve"> an electric motor to convert electrical </w:t>
      </w:r>
      <w:r w:rsidR="00FA6426">
        <w:t>energy into</w:t>
      </w:r>
      <w:r>
        <w:t xml:space="preserve"> torque, which can produce linear force</w:t>
      </w:r>
    </w:p>
    <w:p w14:paraId="21E263F7" w14:textId="34A8DCF7" w:rsidR="00682DD6" w:rsidRDefault="009A5E73">
      <w:r>
        <w:lastRenderedPageBreak/>
        <w:t xml:space="preserve">To make the </w:t>
      </w:r>
      <w:del w:id="40" w:author="Matt Rubio" w:date="2017-02-04T13:54:00Z">
        <w:r w:rsidDel="00B7048D">
          <w:delText>Barbot</w:delText>
        </w:r>
      </w:del>
      <w:proofErr w:type="spellStart"/>
      <w:ins w:id="41" w:author="Matt Rubio" w:date="2017-02-04T13:54:00Z">
        <w:r w:rsidR="00B7048D">
          <w:t>Barbot</w:t>
        </w:r>
      </w:ins>
      <w:proofErr w:type="spellEnd"/>
      <w:r>
        <w:t xml:space="preserve"> more efficiently, the actuator with faster speed will be a better candidate. </w:t>
      </w:r>
      <w:r w:rsidR="00B43F02">
        <w:t xml:space="preserve">The linear actuator of </w:t>
      </w:r>
      <w:del w:id="42" w:author="Matt Rubio" w:date="2017-02-04T13:54:00Z">
        <w:r w:rsidR="00B43F02" w:rsidDel="00B7048D">
          <w:delText>B</w:delText>
        </w:r>
        <w:r w:rsidDel="00B7048D">
          <w:delText>arbot</w:delText>
        </w:r>
      </w:del>
      <w:proofErr w:type="spellStart"/>
      <w:ins w:id="43" w:author="Matt Rubio" w:date="2017-02-04T13:54:00Z">
        <w:r w:rsidR="00B7048D">
          <w:t>Barbot</w:t>
        </w:r>
      </w:ins>
      <w:proofErr w:type="spellEnd"/>
      <w:r>
        <w:t xml:space="preserve"> is required to provide enough force to push the valve of drink dispenser, and need to hold the valve until dispenser finish dispensing the drink. Hydraulic actuator will be more appropriate th</w:t>
      </w:r>
      <w:r w:rsidR="00B43F02">
        <w:t xml:space="preserve">an pneumatic actuator for </w:t>
      </w:r>
      <w:del w:id="44" w:author="Matt Rubio" w:date="2017-02-04T13:54:00Z">
        <w:r w:rsidR="00B43F02" w:rsidDel="00B7048D">
          <w:delText>B</w:delText>
        </w:r>
        <w:r w:rsidDel="00B7048D">
          <w:delText>arbot</w:delText>
        </w:r>
      </w:del>
      <w:proofErr w:type="spellStart"/>
      <w:ins w:id="45" w:author="Matt Rubio" w:date="2017-02-04T13:54:00Z">
        <w:r w:rsidR="00B7048D">
          <w:t>Barbot</w:t>
        </w:r>
      </w:ins>
      <w:proofErr w:type="spellEnd"/>
      <w:r>
        <w:t xml:space="preserve">, because pneumatic actuator will change force based on the change of air pressure. It can’t hold the </w:t>
      </w:r>
      <w:proofErr w:type="gramStart"/>
      <w:r>
        <w:t>force like hydraulic actuator do</w:t>
      </w:r>
      <w:proofErr w:type="gramEnd"/>
      <w:r>
        <w:t xml:space="preserve">.  As well, the design required </w:t>
      </w:r>
      <w:proofErr w:type="gramStart"/>
      <w:r>
        <w:t>an</w:t>
      </w:r>
      <w:proofErr w:type="gramEnd"/>
      <w:r>
        <w:t xml:space="preserve"> compact linear actuator that can fit in the space between drink dispenser and the cup conveyor belt. Finally, under the limit of budget, cheaper linear actuator will be the choice. Based on all above demands, hydraulic linear actuator will be the best choice among those three. Small size hydraulic </w:t>
      </w:r>
      <w:r w:rsidR="00B43F02">
        <w:t>actuator can</w:t>
      </w:r>
      <w:r>
        <w:t xml:space="preserve"> provide enough force, and the price of small size hydraulic actuator is reasonable.</w:t>
      </w:r>
    </w:p>
    <w:p w14:paraId="0521AC1D" w14:textId="77777777" w:rsidR="00682DD6" w:rsidRDefault="00682DD6"/>
    <w:p w14:paraId="77D47C8B" w14:textId="77777777" w:rsidR="00682DD6" w:rsidRDefault="00682DD6"/>
    <w:tbl>
      <w:tblPr>
        <w:tblStyle w:val="a3"/>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295"/>
        <w:gridCol w:w="2880"/>
        <w:gridCol w:w="2445"/>
      </w:tblGrid>
      <w:tr w:rsidR="00682DD6" w14:paraId="54386760" w14:textId="77777777">
        <w:tc>
          <w:tcPr>
            <w:tcW w:w="2220" w:type="dxa"/>
            <w:tcMar>
              <w:top w:w="100" w:type="dxa"/>
              <w:left w:w="100" w:type="dxa"/>
              <w:bottom w:w="100" w:type="dxa"/>
              <w:right w:w="100" w:type="dxa"/>
            </w:tcMar>
          </w:tcPr>
          <w:p w14:paraId="2DBAE08D" w14:textId="77777777" w:rsidR="00682DD6" w:rsidRDefault="00682DD6">
            <w:pPr>
              <w:jc w:val="center"/>
            </w:pPr>
          </w:p>
        </w:tc>
        <w:tc>
          <w:tcPr>
            <w:tcW w:w="2295" w:type="dxa"/>
            <w:tcMar>
              <w:top w:w="100" w:type="dxa"/>
              <w:left w:w="100" w:type="dxa"/>
              <w:bottom w:w="100" w:type="dxa"/>
              <w:right w:w="100" w:type="dxa"/>
            </w:tcMar>
          </w:tcPr>
          <w:p w14:paraId="75454508" w14:textId="77777777" w:rsidR="00682DD6" w:rsidRDefault="009A5E73">
            <w:pPr>
              <w:jc w:val="center"/>
            </w:pPr>
            <w:r>
              <w:rPr>
                <w:rFonts w:ascii="Georgia" w:eastAsia="Georgia" w:hAnsi="Georgia" w:cs="Georgia"/>
                <w:b/>
                <w:color w:val="333333"/>
                <w:sz w:val="23"/>
                <w:szCs w:val="23"/>
              </w:rPr>
              <w:t>Pneumatic Actuators</w:t>
            </w:r>
          </w:p>
        </w:tc>
        <w:tc>
          <w:tcPr>
            <w:tcW w:w="2880" w:type="dxa"/>
            <w:tcMar>
              <w:top w:w="100" w:type="dxa"/>
              <w:left w:w="100" w:type="dxa"/>
              <w:bottom w:w="100" w:type="dxa"/>
              <w:right w:w="100" w:type="dxa"/>
            </w:tcMar>
          </w:tcPr>
          <w:p w14:paraId="7D762C81" w14:textId="77777777" w:rsidR="00682DD6" w:rsidRDefault="009A5E73">
            <w:pPr>
              <w:jc w:val="center"/>
            </w:pPr>
            <w:r>
              <w:rPr>
                <w:rFonts w:ascii="Georgia" w:eastAsia="Georgia" w:hAnsi="Georgia" w:cs="Georgia"/>
                <w:b/>
                <w:color w:val="333333"/>
                <w:sz w:val="23"/>
                <w:szCs w:val="23"/>
              </w:rPr>
              <w:t>Hydraulic Actuators</w:t>
            </w:r>
          </w:p>
        </w:tc>
        <w:tc>
          <w:tcPr>
            <w:tcW w:w="2445" w:type="dxa"/>
            <w:tcMar>
              <w:top w:w="100" w:type="dxa"/>
              <w:left w:w="100" w:type="dxa"/>
              <w:bottom w:w="100" w:type="dxa"/>
              <w:right w:w="100" w:type="dxa"/>
            </w:tcMar>
          </w:tcPr>
          <w:p w14:paraId="39964095" w14:textId="77777777" w:rsidR="00682DD6" w:rsidRDefault="009A5E73">
            <w:pPr>
              <w:jc w:val="center"/>
            </w:pPr>
            <w:r>
              <w:rPr>
                <w:rFonts w:ascii="Georgia" w:eastAsia="Georgia" w:hAnsi="Georgia" w:cs="Georgia"/>
                <w:b/>
                <w:color w:val="333333"/>
                <w:sz w:val="23"/>
                <w:szCs w:val="23"/>
              </w:rPr>
              <w:t>Electrical Actuators</w:t>
            </w:r>
          </w:p>
        </w:tc>
      </w:tr>
      <w:tr w:rsidR="00682DD6" w14:paraId="316537E0" w14:textId="77777777">
        <w:trPr>
          <w:trHeight w:val="300"/>
        </w:trPr>
        <w:tc>
          <w:tcPr>
            <w:tcW w:w="2220" w:type="dxa"/>
            <w:tcMar>
              <w:top w:w="100" w:type="dxa"/>
              <w:left w:w="100" w:type="dxa"/>
              <w:bottom w:w="100" w:type="dxa"/>
              <w:right w:w="100" w:type="dxa"/>
            </w:tcMar>
          </w:tcPr>
          <w:p w14:paraId="12E2A026" w14:textId="77777777" w:rsidR="00682DD6" w:rsidRDefault="009A5E73">
            <w:pPr>
              <w:ind w:left="720" w:hanging="360"/>
            </w:pPr>
            <w:r>
              <w:rPr>
                <w:rFonts w:ascii="Georgia" w:eastAsia="Georgia" w:hAnsi="Georgia" w:cs="Georgia"/>
                <w:color w:val="333333"/>
                <w:sz w:val="23"/>
                <w:szCs w:val="23"/>
                <w:highlight w:val="white"/>
              </w:rPr>
              <w:t xml:space="preserve">       Speed</w:t>
            </w:r>
          </w:p>
        </w:tc>
        <w:tc>
          <w:tcPr>
            <w:tcW w:w="2295" w:type="dxa"/>
            <w:tcMar>
              <w:top w:w="100" w:type="dxa"/>
              <w:left w:w="100" w:type="dxa"/>
              <w:bottom w:w="100" w:type="dxa"/>
              <w:right w:w="100" w:type="dxa"/>
            </w:tcMar>
          </w:tcPr>
          <w:p w14:paraId="1B269637" w14:textId="77777777" w:rsidR="00682DD6" w:rsidRDefault="009A5E73">
            <w:pPr>
              <w:jc w:val="center"/>
            </w:pPr>
            <w:r>
              <w:rPr>
                <w:rFonts w:ascii="Georgia" w:eastAsia="Georgia" w:hAnsi="Georgia" w:cs="Georgia"/>
                <w:color w:val="333333"/>
                <w:sz w:val="23"/>
                <w:szCs w:val="23"/>
                <w:highlight w:val="white"/>
              </w:rPr>
              <w:t>low</w:t>
            </w:r>
          </w:p>
        </w:tc>
        <w:tc>
          <w:tcPr>
            <w:tcW w:w="2880" w:type="dxa"/>
            <w:tcMar>
              <w:top w:w="100" w:type="dxa"/>
              <w:left w:w="100" w:type="dxa"/>
              <w:bottom w:w="100" w:type="dxa"/>
              <w:right w:w="100" w:type="dxa"/>
            </w:tcMar>
          </w:tcPr>
          <w:p w14:paraId="325D8F9A" w14:textId="77777777" w:rsidR="00682DD6" w:rsidRDefault="009A5E73">
            <w:pPr>
              <w:jc w:val="center"/>
            </w:pPr>
            <w:r>
              <w:rPr>
                <w:rFonts w:ascii="Georgia" w:eastAsia="Georgia" w:hAnsi="Georgia" w:cs="Georgia"/>
                <w:color w:val="333333"/>
                <w:sz w:val="23"/>
                <w:szCs w:val="23"/>
                <w:highlight w:val="white"/>
              </w:rPr>
              <w:t xml:space="preserve">  Fast </w:t>
            </w:r>
          </w:p>
          <w:p w14:paraId="4A5AD5B2" w14:textId="77777777" w:rsidR="00682DD6" w:rsidRDefault="00682DD6">
            <w:pPr>
              <w:jc w:val="center"/>
            </w:pPr>
          </w:p>
        </w:tc>
        <w:tc>
          <w:tcPr>
            <w:tcW w:w="2445" w:type="dxa"/>
            <w:tcMar>
              <w:top w:w="100" w:type="dxa"/>
              <w:left w:w="100" w:type="dxa"/>
              <w:bottom w:w="100" w:type="dxa"/>
              <w:right w:w="100" w:type="dxa"/>
            </w:tcMar>
          </w:tcPr>
          <w:p w14:paraId="19C4E3D6" w14:textId="77777777" w:rsidR="00682DD6" w:rsidRDefault="009A5E73">
            <w:pPr>
              <w:jc w:val="center"/>
            </w:pPr>
            <w:r>
              <w:rPr>
                <w:rFonts w:ascii="Georgia" w:eastAsia="Georgia" w:hAnsi="Georgia" w:cs="Georgia"/>
                <w:color w:val="333333"/>
                <w:sz w:val="23"/>
                <w:szCs w:val="23"/>
                <w:highlight w:val="white"/>
              </w:rPr>
              <w:t xml:space="preserve">low </w:t>
            </w:r>
          </w:p>
        </w:tc>
      </w:tr>
      <w:tr w:rsidR="00682DD6" w14:paraId="2F32AC47" w14:textId="77777777">
        <w:trPr>
          <w:trHeight w:val="480"/>
        </w:trPr>
        <w:tc>
          <w:tcPr>
            <w:tcW w:w="2220" w:type="dxa"/>
            <w:tcMar>
              <w:top w:w="100" w:type="dxa"/>
              <w:left w:w="100" w:type="dxa"/>
              <w:bottom w:w="100" w:type="dxa"/>
              <w:right w:w="100" w:type="dxa"/>
            </w:tcMar>
          </w:tcPr>
          <w:p w14:paraId="131D4985" w14:textId="77777777" w:rsidR="00682DD6" w:rsidRDefault="009A5E73">
            <w:pPr>
              <w:jc w:val="center"/>
            </w:pPr>
            <w:r>
              <w:t>Thrust</w:t>
            </w:r>
          </w:p>
        </w:tc>
        <w:tc>
          <w:tcPr>
            <w:tcW w:w="2295" w:type="dxa"/>
            <w:tcMar>
              <w:top w:w="100" w:type="dxa"/>
              <w:left w:w="100" w:type="dxa"/>
              <w:bottom w:w="100" w:type="dxa"/>
              <w:right w:w="100" w:type="dxa"/>
            </w:tcMar>
          </w:tcPr>
          <w:p w14:paraId="659A2F2F" w14:textId="77777777" w:rsidR="00682DD6" w:rsidRDefault="009A5E73">
            <w:pPr>
              <w:jc w:val="center"/>
            </w:pPr>
            <w:r>
              <w:t>Moderate</w:t>
            </w:r>
          </w:p>
        </w:tc>
        <w:tc>
          <w:tcPr>
            <w:tcW w:w="2880" w:type="dxa"/>
            <w:tcMar>
              <w:top w:w="100" w:type="dxa"/>
              <w:left w:w="100" w:type="dxa"/>
              <w:bottom w:w="100" w:type="dxa"/>
              <w:right w:w="100" w:type="dxa"/>
            </w:tcMar>
          </w:tcPr>
          <w:p w14:paraId="6710FCEE" w14:textId="77777777" w:rsidR="00682DD6" w:rsidRDefault="009A5E73">
            <w:pPr>
              <w:jc w:val="center"/>
            </w:pPr>
            <w:r>
              <w:t>High</w:t>
            </w:r>
          </w:p>
        </w:tc>
        <w:tc>
          <w:tcPr>
            <w:tcW w:w="2445" w:type="dxa"/>
            <w:tcMar>
              <w:top w:w="100" w:type="dxa"/>
              <w:left w:w="100" w:type="dxa"/>
              <w:bottom w:w="100" w:type="dxa"/>
              <w:right w:w="100" w:type="dxa"/>
            </w:tcMar>
          </w:tcPr>
          <w:p w14:paraId="11C43505" w14:textId="77777777" w:rsidR="00682DD6" w:rsidRDefault="009A5E73">
            <w:pPr>
              <w:jc w:val="center"/>
            </w:pPr>
            <w:r>
              <w:t>low</w:t>
            </w:r>
          </w:p>
        </w:tc>
      </w:tr>
      <w:tr w:rsidR="00682DD6" w14:paraId="1EEFFB74" w14:textId="77777777">
        <w:tc>
          <w:tcPr>
            <w:tcW w:w="2220" w:type="dxa"/>
            <w:tcMar>
              <w:top w:w="100" w:type="dxa"/>
              <w:left w:w="100" w:type="dxa"/>
              <w:bottom w:w="100" w:type="dxa"/>
              <w:right w:w="100" w:type="dxa"/>
            </w:tcMar>
          </w:tcPr>
          <w:p w14:paraId="4607E0C1" w14:textId="77777777" w:rsidR="00682DD6" w:rsidRDefault="009A5E73">
            <w:pPr>
              <w:jc w:val="center"/>
            </w:pPr>
            <w:r>
              <w:t>Size</w:t>
            </w:r>
          </w:p>
        </w:tc>
        <w:tc>
          <w:tcPr>
            <w:tcW w:w="2295" w:type="dxa"/>
            <w:tcMar>
              <w:top w:w="100" w:type="dxa"/>
              <w:left w:w="100" w:type="dxa"/>
              <w:bottom w:w="100" w:type="dxa"/>
              <w:right w:w="100" w:type="dxa"/>
            </w:tcMar>
          </w:tcPr>
          <w:p w14:paraId="37463876" w14:textId="77777777" w:rsidR="00682DD6" w:rsidRDefault="009A5E73">
            <w:pPr>
              <w:jc w:val="center"/>
            </w:pPr>
            <w:r>
              <w:t>low size/force</w:t>
            </w:r>
          </w:p>
        </w:tc>
        <w:tc>
          <w:tcPr>
            <w:tcW w:w="2880" w:type="dxa"/>
            <w:tcMar>
              <w:top w:w="100" w:type="dxa"/>
              <w:left w:w="100" w:type="dxa"/>
              <w:bottom w:w="100" w:type="dxa"/>
              <w:right w:w="100" w:type="dxa"/>
            </w:tcMar>
          </w:tcPr>
          <w:p w14:paraId="1BF0D35F" w14:textId="77777777" w:rsidR="00682DD6" w:rsidRDefault="009A5E73">
            <w:pPr>
              <w:jc w:val="center"/>
            </w:pPr>
            <w:r>
              <w:t>very low size/force</w:t>
            </w:r>
          </w:p>
        </w:tc>
        <w:tc>
          <w:tcPr>
            <w:tcW w:w="2445" w:type="dxa"/>
            <w:tcMar>
              <w:top w:w="100" w:type="dxa"/>
              <w:left w:w="100" w:type="dxa"/>
              <w:bottom w:w="100" w:type="dxa"/>
              <w:right w:w="100" w:type="dxa"/>
            </w:tcMar>
          </w:tcPr>
          <w:p w14:paraId="00E9A873" w14:textId="77777777" w:rsidR="00682DD6" w:rsidRDefault="009A5E73">
            <w:pPr>
              <w:jc w:val="center"/>
            </w:pPr>
            <w:r>
              <w:t>Medium size/force</w:t>
            </w:r>
          </w:p>
        </w:tc>
      </w:tr>
      <w:tr w:rsidR="00682DD6" w14:paraId="004FF0E8" w14:textId="77777777">
        <w:tc>
          <w:tcPr>
            <w:tcW w:w="2220" w:type="dxa"/>
            <w:tcMar>
              <w:top w:w="100" w:type="dxa"/>
              <w:left w:w="100" w:type="dxa"/>
              <w:bottom w:w="100" w:type="dxa"/>
              <w:right w:w="100" w:type="dxa"/>
            </w:tcMar>
          </w:tcPr>
          <w:p w14:paraId="778E430A" w14:textId="77777777" w:rsidR="00682DD6" w:rsidRDefault="009A5E73">
            <w:pPr>
              <w:jc w:val="center"/>
            </w:pPr>
            <w:r>
              <w:t>advantage</w:t>
            </w:r>
          </w:p>
        </w:tc>
        <w:tc>
          <w:tcPr>
            <w:tcW w:w="2295" w:type="dxa"/>
            <w:tcMar>
              <w:top w:w="100" w:type="dxa"/>
              <w:left w:w="100" w:type="dxa"/>
              <w:bottom w:w="100" w:type="dxa"/>
              <w:right w:w="100" w:type="dxa"/>
            </w:tcMar>
          </w:tcPr>
          <w:p w14:paraId="27AEE14A" w14:textId="77777777" w:rsidR="00682DD6" w:rsidRDefault="009A5E73">
            <w:pPr>
              <w:jc w:val="center"/>
            </w:pPr>
            <w:r>
              <w:rPr>
                <w:rFonts w:ascii="Georgia" w:eastAsia="Georgia" w:hAnsi="Georgia" w:cs="Georgia"/>
                <w:color w:val="333333"/>
                <w:sz w:val="23"/>
                <w:szCs w:val="23"/>
                <w:highlight w:val="white"/>
              </w:rPr>
              <w:t>generate precise linear motion</w:t>
            </w:r>
          </w:p>
        </w:tc>
        <w:tc>
          <w:tcPr>
            <w:tcW w:w="2880" w:type="dxa"/>
            <w:tcMar>
              <w:top w:w="100" w:type="dxa"/>
              <w:left w:w="100" w:type="dxa"/>
              <w:bottom w:w="100" w:type="dxa"/>
              <w:right w:w="100" w:type="dxa"/>
            </w:tcMar>
          </w:tcPr>
          <w:p w14:paraId="7B059F7B" w14:textId="77777777" w:rsidR="00682DD6" w:rsidRDefault="009A5E73">
            <w:pPr>
              <w:jc w:val="center"/>
            </w:pPr>
            <w:r>
              <w:rPr>
                <w:rFonts w:ascii="Georgia" w:eastAsia="Georgia" w:hAnsi="Georgia" w:cs="Georgia"/>
                <w:color w:val="333333"/>
                <w:sz w:val="23"/>
                <w:szCs w:val="23"/>
                <w:highlight w:val="white"/>
              </w:rPr>
              <w:t>hold force and torque constant</w:t>
            </w:r>
          </w:p>
        </w:tc>
        <w:tc>
          <w:tcPr>
            <w:tcW w:w="2445" w:type="dxa"/>
            <w:tcMar>
              <w:top w:w="100" w:type="dxa"/>
              <w:left w:w="100" w:type="dxa"/>
              <w:bottom w:w="100" w:type="dxa"/>
              <w:right w:w="100" w:type="dxa"/>
            </w:tcMar>
          </w:tcPr>
          <w:p w14:paraId="21C43C74" w14:textId="77777777" w:rsidR="00682DD6" w:rsidRDefault="009A5E73">
            <w:pPr>
              <w:jc w:val="center"/>
            </w:pPr>
            <w:r>
              <w:rPr>
                <w:rFonts w:ascii="Georgia" w:eastAsia="Georgia" w:hAnsi="Georgia" w:cs="Georgia"/>
                <w:color w:val="333333"/>
                <w:sz w:val="23"/>
                <w:szCs w:val="23"/>
                <w:highlight w:val="white"/>
              </w:rPr>
              <w:t xml:space="preserve">quiet, and environmentally friendly </w:t>
            </w:r>
          </w:p>
        </w:tc>
      </w:tr>
      <w:tr w:rsidR="00682DD6" w14:paraId="131FB5B3" w14:textId="77777777">
        <w:tc>
          <w:tcPr>
            <w:tcW w:w="2220" w:type="dxa"/>
            <w:tcMar>
              <w:top w:w="100" w:type="dxa"/>
              <w:left w:w="100" w:type="dxa"/>
              <w:bottom w:w="100" w:type="dxa"/>
              <w:right w:w="100" w:type="dxa"/>
            </w:tcMar>
          </w:tcPr>
          <w:p w14:paraId="15D9A1B1" w14:textId="77777777" w:rsidR="00682DD6" w:rsidRDefault="009A5E73">
            <w:pPr>
              <w:jc w:val="center"/>
            </w:pPr>
            <w:r>
              <w:t>disadvantage</w:t>
            </w:r>
          </w:p>
        </w:tc>
        <w:tc>
          <w:tcPr>
            <w:tcW w:w="2295" w:type="dxa"/>
            <w:tcMar>
              <w:top w:w="100" w:type="dxa"/>
              <w:left w:w="100" w:type="dxa"/>
              <w:bottom w:w="100" w:type="dxa"/>
              <w:right w:w="100" w:type="dxa"/>
            </w:tcMar>
          </w:tcPr>
          <w:p w14:paraId="591CB9A0" w14:textId="77777777" w:rsidR="00682DD6" w:rsidRDefault="009A5E73">
            <w:pPr>
              <w:jc w:val="center"/>
            </w:pPr>
            <w:proofErr w:type="gramStart"/>
            <w:r>
              <w:rPr>
                <w:rFonts w:ascii="Georgia" w:eastAsia="Georgia" w:hAnsi="Georgia" w:cs="Georgia"/>
                <w:color w:val="333333"/>
                <w:sz w:val="23"/>
                <w:szCs w:val="23"/>
                <w:highlight w:val="white"/>
              </w:rPr>
              <w:t>pressure</w:t>
            </w:r>
            <w:proofErr w:type="gramEnd"/>
            <w:r>
              <w:rPr>
                <w:rFonts w:ascii="Georgia" w:eastAsia="Georgia" w:hAnsi="Georgia" w:cs="Georgia"/>
                <w:color w:val="333333"/>
                <w:sz w:val="23"/>
                <w:szCs w:val="23"/>
                <w:highlight w:val="white"/>
              </w:rPr>
              <w:t xml:space="preserve"> losses and air’s compressibility make it less efficient.</w:t>
            </w:r>
          </w:p>
        </w:tc>
        <w:tc>
          <w:tcPr>
            <w:tcW w:w="2880" w:type="dxa"/>
            <w:tcMar>
              <w:top w:w="100" w:type="dxa"/>
              <w:left w:w="100" w:type="dxa"/>
              <w:bottom w:w="100" w:type="dxa"/>
              <w:right w:w="100" w:type="dxa"/>
            </w:tcMar>
          </w:tcPr>
          <w:p w14:paraId="3E0A0B6B" w14:textId="77777777" w:rsidR="00682DD6" w:rsidRDefault="009A5E73">
            <w:pPr>
              <w:jc w:val="center"/>
            </w:pPr>
            <w:r>
              <w:rPr>
                <w:rFonts w:ascii="Georgia" w:eastAsia="Georgia" w:hAnsi="Georgia" w:cs="Georgia"/>
                <w:color w:val="333333"/>
                <w:sz w:val="23"/>
                <w:szCs w:val="23"/>
                <w:highlight w:val="white"/>
              </w:rPr>
              <w:t>hydraulic will leak liquid</w:t>
            </w:r>
          </w:p>
        </w:tc>
        <w:tc>
          <w:tcPr>
            <w:tcW w:w="2445" w:type="dxa"/>
            <w:tcMar>
              <w:top w:w="100" w:type="dxa"/>
              <w:left w:w="100" w:type="dxa"/>
              <w:bottom w:w="100" w:type="dxa"/>
              <w:right w:w="100" w:type="dxa"/>
            </w:tcMar>
          </w:tcPr>
          <w:p w14:paraId="2264E130" w14:textId="77777777" w:rsidR="00682DD6" w:rsidRDefault="009A5E73">
            <w:pPr>
              <w:jc w:val="center"/>
            </w:pPr>
            <w:r>
              <w:rPr>
                <w:rFonts w:ascii="Georgia" w:eastAsia="Georgia" w:hAnsi="Georgia" w:cs="Georgia"/>
                <w:color w:val="333333"/>
                <w:sz w:val="23"/>
                <w:szCs w:val="23"/>
                <w:highlight w:val="white"/>
              </w:rPr>
              <w:t>High cost, and cannot working in hazardous and flammable area.</w:t>
            </w:r>
          </w:p>
        </w:tc>
      </w:tr>
      <w:tr w:rsidR="00682DD6" w14:paraId="6D0DB1EF" w14:textId="77777777">
        <w:tc>
          <w:tcPr>
            <w:tcW w:w="2220" w:type="dxa"/>
            <w:tcMar>
              <w:top w:w="100" w:type="dxa"/>
              <w:left w:w="100" w:type="dxa"/>
              <w:bottom w:w="100" w:type="dxa"/>
              <w:right w:w="100" w:type="dxa"/>
            </w:tcMar>
          </w:tcPr>
          <w:p w14:paraId="428A3D8A" w14:textId="77777777" w:rsidR="00682DD6" w:rsidRDefault="009A5E73">
            <w:pPr>
              <w:jc w:val="center"/>
            </w:pPr>
            <w:r>
              <w:t>Price</w:t>
            </w:r>
          </w:p>
        </w:tc>
        <w:tc>
          <w:tcPr>
            <w:tcW w:w="2295" w:type="dxa"/>
            <w:tcMar>
              <w:top w:w="100" w:type="dxa"/>
              <w:left w:w="100" w:type="dxa"/>
              <w:bottom w:w="100" w:type="dxa"/>
              <w:right w:w="100" w:type="dxa"/>
            </w:tcMar>
          </w:tcPr>
          <w:p w14:paraId="4C67A2BC" w14:textId="77777777" w:rsidR="00682DD6" w:rsidRDefault="009A5E73">
            <w:pPr>
              <w:jc w:val="center"/>
            </w:pPr>
            <w:r>
              <w:rPr>
                <w:rFonts w:ascii="Georgia" w:eastAsia="Georgia" w:hAnsi="Georgia" w:cs="Georgia"/>
                <w:color w:val="333333"/>
                <w:sz w:val="23"/>
                <w:szCs w:val="23"/>
                <w:highlight w:val="white"/>
              </w:rPr>
              <w:t>moderate</w:t>
            </w:r>
          </w:p>
        </w:tc>
        <w:tc>
          <w:tcPr>
            <w:tcW w:w="2880" w:type="dxa"/>
            <w:tcMar>
              <w:top w:w="100" w:type="dxa"/>
              <w:left w:w="100" w:type="dxa"/>
              <w:bottom w:w="100" w:type="dxa"/>
              <w:right w:w="100" w:type="dxa"/>
            </w:tcMar>
          </w:tcPr>
          <w:p w14:paraId="3EDAEAB4" w14:textId="77777777" w:rsidR="00682DD6" w:rsidRDefault="009A5E73">
            <w:pPr>
              <w:jc w:val="center"/>
            </w:pPr>
            <w:r>
              <w:rPr>
                <w:rFonts w:ascii="Georgia" w:eastAsia="Georgia" w:hAnsi="Georgia" w:cs="Georgia"/>
                <w:color w:val="333333"/>
                <w:sz w:val="23"/>
                <w:szCs w:val="23"/>
                <w:highlight w:val="white"/>
              </w:rPr>
              <w:t>moderate</w:t>
            </w:r>
          </w:p>
        </w:tc>
        <w:tc>
          <w:tcPr>
            <w:tcW w:w="2445" w:type="dxa"/>
            <w:tcMar>
              <w:top w:w="100" w:type="dxa"/>
              <w:left w:w="100" w:type="dxa"/>
              <w:bottom w:w="100" w:type="dxa"/>
              <w:right w:w="100" w:type="dxa"/>
            </w:tcMar>
          </w:tcPr>
          <w:p w14:paraId="6F6ABE26" w14:textId="77777777" w:rsidR="00682DD6" w:rsidRDefault="009A5E73">
            <w:pPr>
              <w:jc w:val="center"/>
            </w:pPr>
            <w:r>
              <w:rPr>
                <w:rFonts w:ascii="Georgia" w:eastAsia="Georgia" w:hAnsi="Georgia" w:cs="Georgia"/>
                <w:color w:val="333333"/>
                <w:sz w:val="23"/>
                <w:szCs w:val="23"/>
                <w:highlight w:val="white"/>
              </w:rPr>
              <w:t>high</w:t>
            </w:r>
          </w:p>
        </w:tc>
      </w:tr>
      <w:tr w:rsidR="00682DD6" w14:paraId="21BF9A61" w14:textId="77777777">
        <w:tc>
          <w:tcPr>
            <w:tcW w:w="2220" w:type="dxa"/>
            <w:tcMar>
              <w:top w:w="100" w:type="dxa"/>
              <w:left w:w="100" w:type="dxa"/>
              <w:bottom w:w="100" w:type="dxa"/>
              <w:right w:w="100" w:type="dxa"/>
            </w:tcMar>
          </w:tcPr>
          <w:p w14:paraId="41702106" w14:textId="77777777" w:rsidR="00682DD6" w:rsidRDefault="00682DD6">
            <w:pPr>
              <w:jc w:val="center"/>
            </w:pPr>
          </w:p>
        </w:tc>
        <w:tc>
          <w:tcPr>
            <w:tcW w:w="2295" w:type="dxa"/>
            <w:tcMar>
              <w:top w:w="100" w:type="dxa"/>
              <w:left w:w="100" w:type="dxa"/>
              <w:bottom w:w="100" w:type="dxa"/>
              <w:right w:w="100" w:type="dxa"/>
            </w:tcMar>
          </w:tcPr>
          <w:p w14:paraId="05AFBF1F" w14:textId="77777777" w:rsidR="00682DD6" w:rsidRDefault="00682DD6">
            <w:pPr>
              <w:jc w:val="center"/>
            </w:pPr>
          </w:p>
        </w:tc>
        <w:tc>
          <w:tcPr>
            <w:tcW w:w="2880" w:type="dxa"/>
            <w:tcMar>
              <w:top w:w="100" w:type="dxa"/>
              <w:left w:w="100" w:type="dxa"/>
              <w:bottom w:w="100" w:type="dxa"/>
              <w:right w:w="100" w:type="dxa"/>
            </w:tcMar>
          </w:tcPr>
          <w:p w14:paraId="4243B6DE" w14:textId="77777777" w:rsidR="00682DD6" w:rsidRDefault="009A5E73">
            <w:pPr>
              <w:jc w:val="center"/>
            </w:pPr>
            <w:r>
              <w:rPr>
                <w:rFonts w:ascii="Georgia" w:eastAsia="Georgia" w:hAnsi="Georgia" w:cs="Georgia"/>
                <w:color w:val="333333"/>
                <w:sz w:val="23"/>
                <w:szCs w:val="23"/>
                <w:highlight w:val="white"/>
              </w:rPr>
              <w:t>CHOSEN</w:t>
            </w:r>
          </w:p>
        </w:tc>
        <w:tc>
          <w:tcPr>
            <w:tcW w:w="2445" w:type="dxa"/>
            <w:tcMar>
              <w:top w:w="100" w:type="dxa"/>
              <w:left w:w="100" w:type="dxa"/>
              <w:bottom w:w="100" w:type="dxa"/>
              <w:right w:w="100" w:type="dxa"/>
            </w:tcMar>
          </w:tcPr>
          <w:p w14:paraId="3ACB3BBD" w14:textId="77777777" w:rsidR="00682DD6" w:rsidRDefault="00682DD6">
            <w:pPr>
              <w:jc w:val="center"/>
            </w:pPr>
          </w:p>
        </w:tc>
      </w:tr>
    </w:tbl>
    <w:p w14:paraId="4E92311C" w14:textId="77777777" w:rsidR="00682DD6" w:rsidRDefault="00682DD6"/>
    <w:p w14:paraId="5972F003" w14:textId="77777777" w:rsidR="00682DD6" w:rsidRDefault="00682DD6"/>
    <w:p w14:paraId="60D82CEE" w14:textId="77777777" w:rsidR="00B43F02" w:rsidRDefault="00B43F02"/>
    <w:p w14:paraId="6040A1B7" w14:textId="77777777" w:rsidR="00B43F02" w:rsidRDefault="00B43F02"/>
    <w:p w14:paraId="2A88E1F7" w14:textId="77777777" w:rsidR="00B43F02" w:rsidRDefault="00B43F02"/>
    <w:p w14:paraId="60519D91" w14:textId="77777777" w:rsidR="00B43F02" w:rsidRDefault="00B43F02"/>
    <w:p w14:paraId="36169F8A" w14:textId="77777777" w:rsidR="00B43F02" w:rsidRDefault="00B43F02"/>
    <w:p w14:paraId="3AC9D890" w14:textId="77777777" w:rsidR="00B43F02" w:rsidRDefault="00B43F02"/>
    <w:p w14:paraId="296E920F" w14:textId="77777777" w:rsidR="00682DD6" w:rsidRDefault="009A5E73">
      <w:pPr>
        <w:pStyle w:val="Title"/>
        <w:jc w:val="left"/>
      </w:pPr>
      <w:r>
        <w:rPr>
          <w:sz w:val="24"/>
          <w:szCs w:val="24"/>
        </w:rPr>
        <w:t xml:space="preserve">2.0 </w:t>
      </w:r>
      <w:commentRangeStart w:id="46"/>
      <w:r>
        <w:rPr>
          <w:sz w:val="24"/>
          <w:szCs w:val="24"/>
        </w:rPr>
        <w:t>Sources Cited</w:t>
      </w:r>
      <w:commentRangeEnd w:id="46"/>
      <w:r w:rsidR="00994A77">
        <w:rPr>
          <w:rStyle w:val="CommentReference"/>
          <w:rFonts w:eastAsiaTheme="minorEastAsia"/>
          <w:b w:val="0"/>
        </w:rPr>
        <w:commentReference w:id="46"/>
      </w:r>
      <w:r>
        <w:rPr>
          <w:sz w:val="24"/>
          <w:szCs w:val="24"/>
        </w:rPr>
        <w:t>:</w:t>
      </w:r>
    </w:p>
    <w:p w14:paraId="11E623AB" w14:textId="77777777" w:rsidR="00682DD6" w:rsidRDefault="00682DD6">
      <w:pPr>
        <w:pStyle w:val="Title"/>
        <w:jc w:val="left"/>
      </w:pPr>
    </w:p>
    <w:p w14:paraId="44F2FEE8" w14:textId="77777777" w:rsidR="00682DD6" w:rsidRPr="00B7048D" w:rsidRDefault="009A5E73" w:rsidP="00B7048D">
      <w:pPr>
        <w:ind w:left="360"/>
        <w:rPr>
          <w:color w:val="auto"/>
          <w:rPrChange w:id="47" w:author="Matt Rubio" w:date="2017-02-04T13:54:00Z">
            <w:rPr/>
          </w:rPrChange>
        </w:rPr>
      </w:pPr>
      <w:commentRangeStart w:id="48"/>
      <w:r w:rsidRPr="00B7048D">
        <w:rPr>
          <w:color w:val="auto"/>
          <w:highlight w:val="white"/>
          <w:rPrChange w:id="49" w:author="Matt Rubio" w:date="2017-02-04T13:54:00Z">
            <w:rPr>
              <w:color w:val="252525"/>
              <w:highlight w:val="white"/>
            </w:rPr>
          </w:rPrChange>
        </w:rPr>
        <w:t xml:space="preserve">[1] Corporation2017 </w:t>
      </w:r>
      <w:proofErr w:type="spellStart"/>
      <w:r w:rsidRPr="00B7048D">
        <w:rPr>
          <w:color w:val="auto"/>
          <w:highlight w:val="white"/>
          <w:rPrChange w:id="50" w:author="Matt Rubio" w:date="2017-02-04T13:54:00Z">
            <w:rPr>
              <w:color w:val="252525"/>
              <w:highlight w:val="white"/>
            </w:rPr>
          </w:rPrChange>
        </w:rPr>
        <w:t>Pololu</w:t>
      </w:r>
      <w:proofErr w:type="spellEnd"/>
      <w:r w:rsidRPr="00B7048D">
        <w:rPr>
          <w:color w:val="auto"/>
          <w:highlight w:val="white"/>
          <w:rPrChange w:id="51" w:author="Matt Rubio" w:date="2017-02-04T13:54:00Z">
            <w:rPr>
              <w:color w:val="252525"/>
              <w:highlight w:val="white"/>
            </w:rPr>
          </w:rPrChange>
        </w:rPr>
        <w:t xml:space="preserve">, "16x2 character LCD with LED Backlight (parallel interface), black on green," 2001. </w:t>
      </w:r>
      <w:proofErr w:type="gramStart"/>
      <w:r w:rsidRPr="00B7048D">
        <w:rPr>
          <w:color w:val="auto"/>
          <w:highlight w:val="white"/>
          <w:rPrChange w:id="52" w:author="Matt Rubio" w:date="2017-02-04T13:54:00Z">
            <w:rPr>
              <w:color w:val="252525"/>
              <w:highlight w:val="white"/>
            </w:rPr>
          </w:rPrChange>
        </w:rPr>
        <w:t>[Online].</w:t>
      </w:r>
      <w:proofErr w:type="gramEnd"/>
      <w:r w:rsidRPr="00B7048D">
        <w:rPr>
          <w:color w:val="auto"/>
          <w:highlight w:val="white"/>
          <w:rPrChange w:id="53" w:author="Matt Rubio" w:date="2017-02-04T13:54:00Z">
            <w:rPr>
              <w:color w:val="252525"/>
              <w:highlight w:val="white"/>
            </w:rPr>
          </w:rPrChange>
        </w:rPr>
        <w:t xml:space="preserve"> Available: https://www.pololu.com/product/772/specs. </w:t>
      </w:r>
      <w:proofErr w:type="gramStart"/>
      <w:r w:rsidRPr="00B7048D">
        <w:rPr>
          <w:color w:val="auto"/>
          <w:highlight w:val="white"/>
          <w:rPrChange w:id="54" w:author="Matt Rubio" w:date="2017-02-04T13:54:00Z">
            <w:rPr>
              <w:color w:val="252525"/>
              <w:highlight w:val="white"/>
            </w:rPr>
          </w:rPrChange>
        </w:rPr>
        <w:t>Accessed: Jan. 26, 2017.</w:t>
      </w:r>
      <w:proofErr w:type="gramEnd"/>
    </w:p>
    <w:p w14:paraId="3929F56E" w14:textId="77777777" w:rsidR="00682DD6" w:rsidRPr="00B7048D" w:rsidRDefault="009A5E73" w:rsidP="00B7048D">
      <w:pPr>
        <w:ind w:left="360"/>
        <w:rPr>
          <w:color w:val="auto"/>
          <w:rPrChange w:id="55" w:author="Matt Rubio" w:date="2017-02-04T13:54:00Z">
            <w:rPr/>
          </w:rPrChange>
        </w:rPr>
      </w:pPr>
      <w:r w:rsidRPr="00B7048D">
        <w:rPr>
          <w:color w:val="auto"/>
          <w:highlight w:val="white"/>
          <w:rPrChange w:id="56" w:author="Matt Rubio" w:date="2017-02-04T13:54:00Z">
            <w:rPr>
              <w:color w:val="252525"/>
              <w:highlight w:val="white"/>
            </w:rPr>
          </w:rPrChange>
        </w:rPr>
        <w:t xml:space="preserve">[2] A. Industries, "Graphic KS0108 LCD 128x64 + extras [white on blue] ID: 188 - $24.00: </w:t>
      </w:r>
      <w:proofErr w:type="spellStart"/>
      <w:r w:rsidRPr="00B7048D">
        <w:rPr>
          <w:color w:val="auto"/>
          <w:highlight w:val="white"/>
          <w:rPrChange w:id="57" w:author="Matt Rubio" w:date="2017-02-04T13:54:00Z">
            <w:rPr>
              <w:color w:val="252525"/>
              <w:highlight w:val="white"/>
            </w:rPr>
          </w:rPrChange>
        </w:rPr>
        <w:t>Adafruit</w:t>
      </w:r>
      <w:proofErr w:type="spellEnd"/>
      <w:r w:rsidRPr="00B7048D">
        <w:rPr>
          <w:color w:val="auto"/>
          <w:highlight w:val="white"/>
          <w:rPrChange w:id="58" w:author="Matt Rubio" w:date="2017-02-04T13:54:00Z">
            <w:rPr>
              <w:color w:val="252525"/>
              <w:highlight w:val="white"/>
            </w:rPr>
          </w:rPrChange>
        </w:rPr>
        <w:t xml:space="preserve"> industries, unique &amp; fun DIY electronics and kits,</w:t>
      </w:r>
      <w:proofErr w:type="gramStart"/>
      <w:r w:rsidRPr="00B7048D">
        <w:rPr>
          <w:color w:val="auto"/>
          <w:highlight w:val="white"/>
          <w:rPrChange w:id="59" w:author="Matt Rubio" w:date="2017-02-04T13:54:00Z">
            <w:rPr>
              <w:color w:val="252525"/>
              <w:highlight w:val="white"/>
            </w:rPr>
          </w:rPrChange>
        </w:rPr>
        <w:t>".</w:t>
      </w:r>
      <w:proofErr w:type="gramEnd"/>
      <w:r w:rsidRPr="00B7048D">
        <w:rPr>
          <w:color w:val="auto"/>
          <w:highlight w:val="white"/>
          <w:rPrChange w:id="60" w:author="Matt Rubio" w:date="2017-02-04T13:54:00Z">
            <w:rPr>
              <w:color w:val="252525"/>
              <w:highlight w:val="white"/>
            </w:rPr>
          </w:rPrChange>
        </w:rPr>
        <w:t xml:space="preserve"> </w:t>
      </w:r>
      <w:proofErr w:type="gramStart"/>
      <w:r w:rsidRPr="00B7048D">
        <w:rPr>
          <w:color w:val="auto"/>
          <w:highlight w:val="white"/>
          <w:rPrChange w:id="61" w:author="Matt Rubio" w:date="2017-02-04T13:54:00Z">
            <w:rPr>
              <w:color w:val="252525"/>
              <w:highlight w:val="white"/>
            </w:rPr>
          </w:rPrChange>
        </w:rPr>
        <w:t>[Online].</w:t>
      </w:r>
      <w:proofErr w:type="gramEnd"/>
      <w:r w:rsidRPr="00B7048D">
        <w:rPr>
          <w:color w:val="auto"/>
          <w:highlight w:val="white"/>
          <w:rPrChange w:id="62" w:author="Matt Rubio" w:date="2017-02-04T13:54:00Z">
            <w:rPr>
              <w:color w:val="252525"/>
              <w:highlight w:val="white"/>
            </w:rPr>
          </w:rPrChange>
        </w:rPr>
        <w:t xml:space="preserve"> Available: https://www.adafruit.com/product/188. </w:t>
      </w:r>
      <w:proofErr w:type="gramStart"/>
      <w:r w:rsidRPr="00B7048D">
        <w:rPr>
          <w:color w:val="auto"/>
          <w:highlight w:val="white"/>
          <w:rPrChange w:id="63" w:author="Matt Rubio" w:date="2017-02-04T13:54:00Z">
            <w:rPr>
              <w:color w:val="252525"/>
              <w:highlight w:val="white"/>
            </w:rPr>
          </w:rPrChange>
        </w:rPr>
        <w:t>Accessed: Jan. 26, 2017.</w:t>
      </w:r>
      <w:proofErr w:type="gramEnd"/>
    </w:p>
    <w:p w14:paraId="19B94D10" w14:textId="77777777" w:rsidR="00682DD6" w:rsidRPr="00B7048D" w:rsidRDefault="009A5E73" w:rsidP="00B7048D">
      <w:pPr>
        <w:ind w:left="360"/>
        <w:rPr>
          <w:color w:val="auto"/>
          <w:rPrChange w:id="64" w:author="Matt Rubio" w:date="2017-02-04T13:54:00Z">
            <w:rPr/>
          </w:rPrChange>
        </w:rPr>
      </w:pPr>
      <w:r w:rsidRPr="00B7048D">
        <w:rPr>
          <w:color w:val="auto"/>
          <w:highlight w:val="white"/>
          <w:rPrChange w:id="65" w:author="Matt Rubio" w:date="2017-02-04T13:54:00Z">
            <w:rPr>
              <w:color w:val="252525"/>
              <w:highlight w:val="white"/>
            </w:rPr>
          </w:rPrChange>
        </w:rPr>
        <w:t xml:space="preserve">[3] [Online]. Available: http://www.vishay.com/docs/37329/37329.pdf. </w:t>
      </w:r>
      <w:proofErr w:type="gramStart"/>
      <w:r w:rsidRPr="00B7048D">
        <w:rPr>
          <w:color w:val="auto"/>
          <w:highlight w:val="white"/>
          <w:rPrChange w:id="66" w:author="Matt Rubio" w:date="2017-02-04T13:54:00Z">
            <w:rPr>
              <w:color w:val="252525"/>
              <w:highlight w:val="white"/>
            </w:rPr>
          </w:rPrChange>
        </w:rPr>
        <w:t>Accessed: Jan. 26, 2017.</w:t>
      </w:r>
      <w:proofErr w:type="gramEnd"/>
    </w:p>
    <w:p w14:paraId="74CE18F4" w14:textId="77777777" w:rsidR="00682DD6" w:rsidRPr="00B7048D" w:rsidRDefault="009A5E73" w:rsidP="00B7048D">
      <w:pPr>
        <w:ind w:left="360"/>
        <w:rPr>
          <w:color w:val="auto"/>
          <w:rPrChange w:id="67" w:author="Matt Rubio" w:date="2017-02-04T13:54:00Z">
            <w:rPr/>
          </w:rPrChange>
        </w:rPr>
      </w:pPr>
      <w:r w:rsidRPr="00B7048D">
        <w:rPr>
          <w:color w:val="auto"/>
          <w:highlight w:val="white"/>
          <w:rPrChange w:id="68" w:author="Matt Rubio" w:date="2017-02-04T13:54:00Z">
            <w:rPr>
              <w:color w:val="252525"/>
              <w:highlight w:val="white"/>
            </w:rPr>
          </w:rPrChange>
        </w:rPr>
        <w:t>[4] C. Gonzalez, "What’s the difference between pneumatic, hydraulic, and electrical actuators</w:t>
      </w:r>
      <w:proofErr w:type="gramStart"/>
      <w:r w:rsidRPr="00B7048D">
        <w:rPr>
          <w:color w:val="auto"/>
          <w:highlight w:val="white"/>
          <w:rPrChange w:id="69" w:author="Matt Rubio" w:date="2017-02-04T13:54:00Z">
            <w:rPr>
              <w:color w:val="252525"/>
              <w:highlight w:val="white"/>
            </w:rPr>
          </w:rPrChange>
        </w:rPr>
        <w:t>?,</w:t>
      </w:r>
      <w:proofErr w:type="gramEnd"/>
      <w:r w:rsidRPr="00B7048D">
        <w:rPr>
          <w:color w:val="auto"/>
          <w:highlight w:val="white"/>
          <w:rPrChange w:id="70" w:author="Matt Rubio" w:date="2017-02-04T13:54:00Z">
            <w:rPr>
              <w:color w:val="252525"/>
              <w:highlight w:val="white"/>
            </w:rPr>
          </w:rPrChange>
        </w:rPr>
        <w:t xml:space="preserve">" in machine design, 2015. </w:t>
      </w:r>
      <w:proofErr w:type="gramStart"/>
      <w:r w:rsidRPr="00B7048D">
        <w:rPr>
          <w:color w:val="auto"/>
          <w:highlight w:val="white"/>
          <w:rPrChange w:id="71" w:author="Matt Rubio" w:date="2017-02-04T13:54:00Z">
            <w:rPr>
              <w:color w:val="252525"/>
              <w:highlight w:val="white"/>
            </w:rPr>
          </w:rPrChange>
        </w:rPr>
        <w:t>[Online].</w:t>
      </w:r>
      <w:proofErr w:type="gramEnd"/>
      <w:r w:rsidRPr="00B7048D">
        <w:rPr>
          <w:color w:val="auto"/>
          <w:highlight w:val="white"/>
          <w:rPrChange w:id="72" w:author="Matt Rubio" w:date="2017-02-04T13:54:00Z">
            <w:rPr>
              <w:color w:val="252525"/>
              <w:highlight w:val="white"/>
            </w:rPr>
          </w:rPrChange>
        </w:rPr>
        <w:t xml:space="preserve"> Available: http://machinedesign.com/linear-motion/what-s-difference-between-pneumatic-hydraulic-and-electrical-actuators. </w:t>
      </w:r>
      <w:proofErr w:type="gramStart"/>
      <w:r w:rsidRPr="00B7048D">
        <w:rPr>
          <w:color w:val="auto"/>
          <w:highlight w:val="white"/>
          <w:rPrChange w:id="73" w:author="Matt Rubio" w:date="2017-02-04T13:54:00Z">
            <w:rPr>
              <w:color w:val="252525"/>
              <w:highlight w:val="white"/>
            </w:rPr>
          </w:rPrChange>
        </w:rPr>
        <w:t>Accessed: Jan. 26, 2017.</w:t>
      </w:r>
      <w:proofErr w:type="gramEnd"/>
    </w:p>
    <w:p w14:paraId="21A0470C" w14:textId="77777777" w:rsidR="00682DD6" w:rsidRPr="00B7048D" w:rsidRDefault="009A5E73" w:rsidP="00B7048D">
      <w:pPr>
        <w:ind w:left="360"/>
        <w:rPr>
          <w:color w:val="auto"/>
          <w:rPrChange w:id="74" w:author="Matt Rubio" w:date="2017-02-04T13:54:00Z">
            <w:rPr/>
          </w:rPrChange>
        </w:rPr>
      </w:pPr>
      <w:proofErr w:type="gramStart"/>
      <w:r w:rsidRPr="00B7048D">
        <w:rPr>
          <w:color w:val="auto"/>
          <w:highlight w:val="white"/>
          <w:rPrChange w:id="75" w:author="Matt Rubio" w:date="2017-02-04T13:54:00Z">
            <w:rPr>
              <w:color w:val="252525"/>
              <w:highlight w:val="white"/>
            </w:rPr>
          </w:rPrChange>
        </w:rPr>
        <w:t>[5] M. Technology, "RN-4020-PICTAIL," 1995.</w:t>
      </w:r>
      <w:proofErr w:type="gramEnd"/>
      <w:r w:rsidRPr="00B7048D">
        <w:rPr>
          <w:color w:val="auto"/>
          <w:highlight w:val="white"/>
          <w:rPrChange w:id="76" w:author="Matt Rubio" w:date="2017-02-04T13:54:00Z">
            <w:rPr>
              <w:color w:val="252525"/>
              <w:highlight w:val="white"/>
            </w:rPr>
          </w:rPrChange>
        </w:rPr>
        <w:t xml:space="preserve"> </w:t>
      </w:r>
      <w:proofErr w:type="gramStart"/>
      <w:r w:rsidRPr="00B7048D">
        <w:rPr>
          <w:color w:val="auto"/>
          <w:highlight w:val="white"/>
          <w:rPrChange w:id="77" w:author="Matt Rubio" w:date="2017-02-04T13:54:00Z">
            <w:rPr>
              <w:color w:val="252525"/>
              <w:highlight w:val="white"/>
            </w:rPr>
          </w:rPrChange>
        </w:rPr>
        <w:t>[Online].</w:t>
      </w:r>
      <w:proofErr w:type="gramEnd"/>
      <w:r w:rsidRPr="00B7048D">
        <w:rPr>
          <w:color w:val="auto"/>
          <w:highlight w:val="white"/>
          <w:rPrChange w:id="78" w:author="Matt Rubio" w:date="2017-02-04T13:54:00Z">
            <w:rPr>
              <w:color w:val="252525"/>
              <w:highlight w:val="white"/>
            </w:rPr>
          </w:rPrChange>
        </w:rPr>
        <w:t xml:space="preserve"> Available: http://www.digikey.com/product-detail/en/microchip-technology/RN4020-V-RM/RN4020-V-RM-ND/4899943?WT.srch=1&amp;gclid=CjwKEAiA2abEBRCdx7PqqunM1CYSJABf3qvaPC0SsZmIFiWfE3Hz8GAWpJVQfijsaMBlHfytvQ-xaRoCPKfw_wcB. </w:t>
      </w:r>
      <w:proofErr w:type="gramStart"/>
      <w:r w:rsidRPr="00B7048D">
        <w:rPr>
          <w:color w:val="auto"/>
          <w:highlight w:val="white"/>
          <w:rPrChange w:id="79" w:author="Matt Rubio" w:date="2017-02-04T13:54:00Z">
            <w:rPr>
              <w:color w:val="252525"/>
              <w:highlight w:val="white"/>
            </w:rPr>
          </w:rPrChange>
        </w:rPr>
        <w:t>Accessed: Jan. 26, 2017.</w:t>
      </w:r>
      <w:proofErr w:type="gramEnd"/>
    </w:p>
    <w:p w14:paraId="1CD25B52" w14:textId="77777777" w:rsidR="00682DD6" w:rsidRPr="00B7048D" w:rsidRDefault="009A5E73" w:rsidP="00B7048D">
      <w:pPr>
        <w:ind w:left="360"/>
        <w:rPr>
          <w:color w:val="auto"/>
          <w:rPrChange w:id="80" w:author="Matt Rubio" w:date="2017-02-04T13:54:00Z">
            <w:rPr/>
          </w:rPrChange>
        </w:rPr>
      </w:pPr>
      <w:r w:rsidRPr="00B7048D">
        <w:rPr>
          <w:color w:val="auto"/>
          <w:highlight w:val="white"/>
          <w:rPrChange w:id="81" w:author="Matt Rubio" w:date="2017-02-04T13:54:00Z">
            <w:rPr>
              <w:color w:val="252525"/>
              <w:highlight w:val="white"/>
            </w:rPr>
          </w:rPrChange>
        </w:rPr>
        <w:t xml:space="preserve">[6] "Texas instruments," 2016. </w:t>
      </w:r>
      <w:proofErr w:type="gramStart"/>
      <w:r w:rsidRPr="00B7048D">
        <w:rPr>
          <w:color w:val="auto"/>
          <w:highlight w:val="white"/>
          <w:rPrChange w:id="82" w:author="Matt Rubio" w:date="2017-02-04T13:54:00Z">
            <w:rPr>
              <w:color w:val="252525"/>
              <w:highlight w:val="white"/>
            </w:rPr>
          </w:rPrChange>
        </w:rPr>
        <w:t>[Online].</w:t>
      </w:r>
      <w:proofErr w:type="gramEnd"/>
      <w:r w:rsidRPr="00B7048D">
        <w:rPr>
          <w:color w:val="auto"/>
          <w:highlight w:val="white"/>
          <w:rPrChange w:id="83" w:author="Matt Rubio" w:date="2017-02-04T13:54:00Z">
            <w:rPr>
              <w:color w:val="252525"/>
              <w:highlight w:val="white"/>
            </w:rPr>
          </w:rPrChange>
        </w:rPr>
        <w:t xml:space="preserve"> Available: https://store.ti.com/CC2564MODACMOG.aspx. </w:t>
      </w:r>
      <w:proofErr w:type="gramStart"/>
      <w:r w:rsidRPr="00B7048D">
        <w:rPr>
          <w:color w:val="auto"/>
          <w:highlight w:val="white"/>
          <w:rPrChange w:id="84" w:author="Matt Rubio" w:date="2017-02-04T13:54:00Z">
            <w:rPr>
              <w:color w:val="252525"/>
              <w:highlight w:val="white"/>
            </w:rPr>
          </w:rPrChange>
        </w:rPr>
        <w:t>Accessed: Jan. 26, 2017.</w:t>
      </w:r>
      <w:proofErr w:type="gramEnd"/>
    </w:p>
    <w:p w14:paraId="4D0628F6" w14:textId="77777777" w:rsidR="00682DD6" w:rsidRPr="00B7048D" w:rsidRDefault="009A5E73" w:rsidP="00B7048D">
      <w:pPr>
        <w:ind w:left="360"/>
        <w:rPr>
          <w:color w:val="auto"/>
          <w:rPrChange w:id="85" w:author="Matt Rubio" w:date="2017-02-04T13:54:00Z">
            <w:rPr/>
          </w:rPrChange>
        </w:rPr>
      </w:pPr>
      <w:r w:rsidRPr="00B7048D">
        <w:rPr>
          <w:color w:val="auto"/>
          <w:highlight w:val="white"/>
          <w:rPrChange w:id="86" w:author="Matt Rubio" w:date="2017-02-04T13:54:00Z">
            <w:rPr>
              <w:color w:val="252525"/>
              <w:highlight w:val="white"/>
            </w:rPr>
          </w:rPrChange>
        </w:rPr>
        <w:t xml:space="preserve">[7] </w:t>
      </w:r>
      <w:proofErr w:type="spellStart"/>
      <w:r w:rsidRPr="00B7048D">
        <w:rPr>
          <w:color w:val="auto"/>
          <w:highlight w:val="white"/>
          <w:rPrChange w:id="87" w:author="Matt Rubio" w:date="2017-02-04T13:54:00Z">
            <w:rPr>
              <w:color w:val="252525"/>
              <w:highlight w:val="white"/>
            </w:rPr>
          </w:rPrChange>
        </w:rPr>
        <w:t>BlueCreation</w:t>
      </w:r>
      <w:proofErr w:type="spellEnd"/>
      <w:r w:rsidRPr="00B7048D">
        <w:rPr>
          <w:color w:val="auto"/>
          <w:highlight w:val="white"/>
          <w:rPrChange w:id="88" w:author="Matt Rubio" w:date="2017-02-04T13:54:00Z">
            <w:rPr>
              <w:color w:val="252525"/>
              <w:highlight w:val="white"/>
            </w:rPr>
          </w:rPrChange>
        </w:rPr>
        <w:t xml:space="preserve">, "BC127-DISKIT001," 1995. </w:t>
      </w:r>
      <w:proofErr w:type="gramStart"/>
      <w:r w:rsidRPr="00B7048D">
        <w:rPr>
          <w:color w:val="auto"/>
          <w:highlight w:val="white"/>
          <w:rPrChange w:id="89" w:author="Matt Rubio" w:date="2017-02-04T13:54:00Z">
            <w:rPr>
              <w:color w:val="252525"/>
              <w:highlight w:val="white"/>
            </w:rPr>
          </w:rPrChange>
        </w:rPr>
        <w:t>[Online].</w:t>
      </w:r>
      <w:proofErr w:type="gramEnd"/>
      <w:r w:rsidRPr="00B7048D">
        <w:rPr>
          <w:color w:val="auto"/>
          <w:highlight w:val="white"/>
          <w:rPrChange w:id="90" w:author="Matt Rubio" w:date="2017-02-04T13:54:00Z">
            <w:rPr>
              <w:color w:val="252525"/>
              <w:highlight w:val="white"/>
            </w:rPr>
          </w:rPrChange>
        </w:rPr>
        <w:t xml:space="preserve"> Available: http://www.digikey.com/product-detail/en/bluecreation/BC127/1495-1000-1-ND/4733175. </w:t>
      </w:r>
      <w:proofErr w:type="gramStart"/>
      <w:r w:rsidRPr="00B7048D">
        <w:rPr>
          <w:color w:val="auto"/>
          <w:highlight w:val="white"/>
          <w:rPrChange w:id="91" w:author="Matt Rubio" w:date="2017-02-04T13:54:00Z">
            <w:rPr>
              <w:color w:val="252525"/>
              <w:highlight w:val="white"/>
            </w:rPr>
          </w:rPrChange>
        </w:rPr>
        <w:t>Accessed: Jan. 26, 2017.</w:t>
      </w:r>
      <w:proofErr w:type="gramEnd"/>
    </w:p>
    <w:p w14:paraId="005E4CD9" w14:textId="77777777" w:rsidR="00682DD6" w:rsidRPr="00B7048D" w:rsidRDefault="009A5E73" w:rsidP="00B7048D">
      <w:pPr>
        <w:ind w:left="360"/>
        <w:rPr>
          <w:color w:val="auto"/>
          <w:rPrChange w:id="92" w:author="Matt Rubio" w:date="2017-02-04T13:54:00Z">
            <w:rPr/>
          </w:rPrChange>
        </w:rPr>
      </w:pPr>
      <w:r w:rsidRPr="00B7048D">
        <w:rPr>
          <w:color w:val="auto"/>
          <w:highlight w:val="white"/>
          <w:rPrChange w:id="93" w:author="Matt Rubio" w:date="2017-02-04T13:54:00Z">
            <w:rPr>
              <w:color w:val="252525"/>
              <w:highlight w:val="white"/>
            </w:rPr>
          </w:rPrChange>
        </w:rPr>
        <w:t xml:space="preserve">[8] RN4020 Bluetooth Low Energy Module Datasheet. Available: http://ww1.microchip.com/downloads/en/DeviceDoc/50002279A.pdf. </w:t>
      </w:r>
      <w:proofErr w:type="gramStart"/>
      <w:r w:rsidRPr="00B7048D">
        <w:rPr>
          <w:color w:val="auto"/>
          <w:highlight w:val="white"/>
          <w:rPrChange w:id="94" w:author="Matt Rubio" w:date="2017-02-04T13:54:00Z">
            <w:rPr>
              <w:color w:val="252525"/>
              <w:highlight w:val="white"/>
            </w:rPr>
          </w:rPrChange>
        </w:rPr>
        <w:t>Accessed: Jan. 26, 2017.</w:t>
      </w:r>
      <w:proofErr w:type="gramEnd"/>
    </w:p>
    <w:p w14:paraId="3CB6CE64" w14:textId="77777777" w:rsidR="00682DD6" w:rsidRPr="00B7048D" w:rsidRDefault="009A5E73" w:rsidP="00B7048D">
      <w:pPr>
        <w:ind w:left="360"/>
        <w:rPr>
          <w:color w:val="auto"/>
          <w:rPrChange w:id="95" w:author="Matt Rubio" w:date="2017-02-04T13:54:00Z">
            <w:rPr/>
          </w:rPrChange>
        </w:rPr>
      </w:pPr>
      <w:r w:rsidRPr="00B7048D">
        <w:rPr>
          <w:color w:val="auto"/>
          <w:highlight w:val="white"/>
          <w:rPrChange w:id="96" w:author="Matt Rubio" w:date="2017-02-04T13:54:00Z">
            <w:rPr>
              <w:color w:val="252525"/>
              <w:highlight w:val="white"/>
            </w:rPr>
          </w:rPrChange>
        </w:rPr>
        <w:t xml:space="preserve">[9] CC256x Dual-mode Bluetooth Controller: Available: http://www.ti.com/lit/ds/symlink/cc2564.pdf. </w:t>
      </w:r>
      <w:proofErr w:type="gramStart"/>
      <w:r w:rsidRPr="00B7048D">
        <w:rPr>
          <w:color w:val="auto"/>
          <w:highlight w:val="white"/>
          <w:rPrChange w:id="97" w:author="Matt Rubio" w:date="2017-02-04T13:54:00Z">
            <w:rPr>
              <w:color w:val="252525"/>
              <w:highlight w:val="white"/>
            </w:rPr>
          </w:rPrChange>
        </w:rPr>
        <w:t>Accessed: Jan. 26, 2017.</w:t>
      </w:r>
      <w:proofErr w:type="gramEnd"/>
    </w:p>
    <w:p w14:paraId="4C189697" w14:textId="77777777" w:rsidR="00682DD6" w:rsidRPr="00B7048D" w:rsidRDefault="009A5E73" w:rsidP="00B7048D">
      <w:pPr>
        <w:ind w:left="360"/>
        <w:rPr>
          <w:color w:val="auto"/>
          <w:rPrChange w:id="98" w:author="Matt Rubio" w:date="2017-02-04T13:54:00Z">
            <w:rPr/>
          </w:rPrChange>
        </w:rPr>
      </w:pPr>
      <w:r w:rsidRPr="00B7048D">
        <w:rPr>
          <w:color w:val="auto"/>
          <w:highlight w:val="white"/>
          <w:rPrChange w:id="99" w:author="Matt Rubio" w:date="2017-02-04T13:54:00Z">
            <w:rPr>
              <w:color w:val="252525"/>
              <w:highlight w:val="white"/>
            </w:rPr>
          </w:rPrChange>
        </w:rPr>
        <w:t>[10] Available: https</w:t>
      </w:r>
      <w:proofErr w:type="gramStart"/>
      <w:r w:rsidRPr="00B7048D">
        <w:rPr>
          <w:color w:val="auto"/>
          <w:highlight w:val="white"/>
          <w:rPrChange w:id="100" w:author="Matt Rubio" w:date="2017-02-04T13:54:00Z">
            <w:rPr>
              <w:color w:val="252525"/>
              <w:highlight w:val="white"/>
            </w:rPr>
          </w:rPrChange>
        </w:rPr>
        <w:t>:/</w:t>
      </w:r>
      <w:proofErr w:type="gramEnd"/>
      <w:r w:rsidRPr="00B7048D">
        <w:rPr>
          <w:color w:val="auto"/>
          <w:highlight w:val="white"/>
          <w:rPrChange w:id="101" w:author="Matt Rubio" w:date="2017-02-04T13:54:00Z">
            <w:rPr>
              <w:color w:val="252525"/>
              <w:highlight w:val="white"/>
            </w:rPr>
          </w:rPrChange>
        </w:rPr>
        <w:t>/cdn.sparkfun.com/datasheets/Wireless/Bluetooth/DataSheet-BC127.10.pdf. Accessed: Jan. 26, 2017.</w:t>
      </w:r>
    </w:p>
    <w:p w14:paraId="6655F2EC" w14:textId="77777777" w:rsidR="00682DD6" w:rsidRPr="00B7048D" w:rsidRDefault="009A5E73" w:rsidP="00B7048D">
      <w:pPr>
        <w:ind w:left="360"/>
        <w:rPr>
          <w:color w:val="auto"/>
          <w:rPrChange w:id="102" w:author="Matt Rubio" w:date="2017-02-04T13:54:00Z">
            <w:rPr/>
          </w:rPrChange>
        </w:rPr>
      </w:pPr>
      <w:r w:rsidRPr="00B7048D">
        <w:rPr>
          <w:color w:val="auto"/>
          <w:rPrChange w:id="103" w:author="Matt Rubio" w:date="2017-02-04T13:54:00Z">
            <w:rPr>
              <w:color w:val="252525"/>
            </w:rPr>
          </w:rPrChange>
        </w:rPr>
        <w:t>[11</w:t>
      </w:r>
      <w:proofErr w:type="gramStart"/>
      <w:r w:rsidRPr="00B7048D">
        <w:rPr>
          <w:color w:val="auto"/>
          <w:rPrChange w:id="104" w:author="Matt Rubio" w:date="2017-02-04T13:54:00Z">
            <w:rPr>
              <w:color w:val="252525"/>
            </w:rPr>
          </w:rPrChange>
        </w:rPr>
        <w:t>]“</w:t>
      </w:r>
      <w:proofErr w:type="gramEnd"/>
      <w:r w:rsidRPr="00B7048D">
        <w:rPr>
          <w:color w:val="auto"/>
          <w:rPrChange w:id="105" w:author="Matt Rubio" w:date="2017-02-04T13:54:00Z">
            <w:rPr>
              <w:color w:val="333333"/>
            </w:rPr>
          </w:rPrChange>
        </w:rPr>
        <w:t xml:space="preserve">dsPIC33FJ64GP310A,” dsPIC33FJ64GP310A - 16-Bit - Microcontrollers and Digital Signal Controllers. </w:t>
      </w:r>
      <w:proofErr w:type="gramStart"/>
      <w:r w:rsidRPr="00B7048D">
        <w:rPr>
          <w:color w:val="auto"/>
          <w:rPrChange w:id="106" w:author="Matt Rubio" w:date="2017-02-04T13:54:00Z">
            <w:rPr>
              <w:color w:val="333333"/>
            </w:rPr>
          </w:rPrChange>
        </w:rPr>
        <w:t>[Online].</w:t>
      </w:r>
      <w:proofErr w:type="gramEnd"/>
      <w:r w:rsidRPr="00B7048D">
        <w:rPr>
          <w:color w:val="auto"/>
          <w:rPrChange w:id="107" w:author="Matt Rubio" w:date="2017-02-04T13:54:00Z">
            <w:rPr>
              <w:color w:val="333333"/>
            </w:rPr>
          </w:rPrChange>
        </w:rPr>
        <w:t xml:space="preserve"> Available: http://www.microchip.com/wwwproducts/dsPIC33FJ64GP310A. </w:t>
      </w:r>
      <w:proofErr w:type="gramStart"/>
      <w:r w:rsidRPr="00B7048D">
        <w:rPr>
          <w:color w:val="auto"/>
          <w:rPrChange w:id="108" w:author="Matt Rubio" w:date="2017-02-04T13:54:00Z">
            <w:rPr>
              <w:color w:val="333333"/>
            </w:rPr>
          </w:rPrChange>
        </w:rPr>
        <w:t>[Accessed: 27-Jan-2017].</w:t>
      </w:r>
      <w:proofErr w:type="gramEnd"/>
    </w:p>
    <w:p w14:paraId="0A55404C" w14:textId="77777777" w:rsidR="00682DD6" w:rsidRPr="00B7048D" w:rsidRDefault="009A5E73" w:rsidP="00B7048D">
      <w:pPr>
        <w:ind w:left="360"/>
        <w:rPr>
          <w:color w:val="auto"/>
          <w:rPrChange w:id="109" w:author="Matt Rubio" w:date="2017-02-04T13:54:00Z">
            <w:rPr/>
          </w:rPrChange>
        </w:rPr>
      </w:pPr>
      <w:r w:rsidRPr="00B7048D">
        <w:rPr>
          <w:color w:val="auto"/>
          <w:rPrChange w:id="110" w:author="Matt Rubio" w:date="2017-02-04T13:54:00Z">
            <w:rPr>
              <w:color w:val="333333"/>
            </w:rPr>
          </w:rPrChange>
        </w:rPr>
        <w:t>[12</w:t>
      </w:r>
      <w:proofErr w:type="gramStart"/>
      <w:r w:rsidRPr="00B7048D">
        <w:rPr>
          <w:color w:val="auto"/>
          <w:rPrChange w:id="111" w:author="Matt Rubio" w:date="2017-02-04T13:54:00Z">
            <w:rPr>
              <w:color w:val="333333"/>
            </w:rPr>
          </w:rPrChange>
        </w:rPr>
        <w:t>]“</w:t>
      </w:r>
      <w:proofErr w:type="gramEnd"/>
      <w:r w:rsidRPr="00B7048D">
        <w:rPr>
          <w:color w:val="auto"/>
          <w:rPrChange w:id="112" w:author="Matt Rubio" w:date="2017-02-04T13:54:00Z">
            <w:rPr>
              <w:color w:val="333333"/>
            </w:rPr>
          </w:rPrChange>
        </w:rPr>
        <w:t xml:space="preserve">S12C: S12C Automotive and Industrial Microcontrollers (MCUs),” </w:t>
      </w:r>
      <w:r w:rsidRPr="00B7048D">
        <w:rPr>
          <w:i/>
          <w:color w:val="auto"/>
          <w:rPrChange w:id="113" w:author="Matt Rubio" w:date="2017-02-04T13:54:00Z">
            <w:rPr>
              <w:i/>
              <w:color w:val="333333"/>
            </w:rPr>
          </w:rPrChange>
        </w:rPr>
        <w:t xml:space="preserve">S12C MCUs|16-Bit </w:t>
      </w:r>
      <w:proofErr w:type="spellStart"/>
      <w:r w:rsidRPr="00B7048D">
        <w:rPr>
          <w:i/>
          <w:color w:val="auto"/>
          <w:rPrChange w:id="114" w:author="Matt Rubio" w:date="2017-02-04T13:54:00Z">
            <w:rPr>
              <w:i/>
              <w:color w:val="333333"/>
            </w:rPr>
          </w:rPrChange>
        </w:rPr>
        <w:t>Microcontroller|NXP</w:t>
      </w:r>
      <w:proofErr w:type="spellEnd"/>
      <w:r w:rsidRPr="00B7048D">
        <w:rPr>
          <w:color w:val="auto"/>
          <w:rPrChange w:id="115" w:author="Matt Rubio" w:date="2017-02-04T13:54:00Z">
            <w:rPr>
              <w:color w:val="333333"/>
            </w:rPr>
          </w:rPrChange>
        </w:rPr>
        <w:t xml:space="preserve">. </w:t>
      </w:r>
      <w:proofErr w:type="gramStart"/>
      <w:r w:rsidRPr="00B7048D">
        <w:rPr>
          <w:color w:val="auto"/>
          <w:rPrChange w:id="116" w:author="Matt Rubio" w:date="2017-02-04T13:54:00Z">
            <w:rPr>
              <w:color w:val="333333"/>
            </w:rPr>
          </w:rPrChange>
        </w:rPr>
        <w:t>[Online].</w:t>
      </w:r>
      <w:proofErr w:type="gramEnd"/>
      <w:r w:rsidRPr="00B7048D">
        <w:rPr>
          <w:color w:val="auto"/>
          <w:rPrChange w:id="117" w:author="Matt Rubio" w:date="2017-02-04T13:54:00Z">
            <w:rPr>
              <w:color w:val="333333"/>
            </w:rPr>
          </w:rPrChange>
        </w:rPr>
        <w:t xml:space="preserve"> Available: http://www.nxp.com/products/automotive-products/microcontrollers-and-processors/16-bit-s12-s12x-mcus/s12c-automotive-and-industrial-microcontrollers-mcus:S12C</w:t>
      </w:r>
      <w:proofErr w:type="gramStart"/>
      <w:r w:rsidRPr="00B7048D">
        <w:rPr>
          <w:color w:val="auto"/>
          <w:rPrChange w:id="118" w:author="Matt Rubio" w:date="2017-02-04T13:54:00Z">
            <w:rPr>
              <w:color w:val="333333"/>
            </w:rPr>
          </w:rPrChange>
        </w:rPr>
        <w:t>?tab</w:t>
      </w:r>
      <w:proofErr w:type="gramEnd"/>
      <w:r w:rsidRPr="00B7048D">
        <w:rPr>
          <w:color w:val="auto"/>
          <w:rPrChange w:id="119" w:author="Matt Rubio" w:date="2017-02-04T13:54:00Z">
            <w:rPr>
              <w:color w:val="333333"/>
            </w:rPr>
          </w:rPrChange>
        </w:rPr>
        <w:t>=Documentation_Tab. [Accessed: 27-Jan-2017].</w:t>
      </w:r>
    </w:p>
    <w:p w14:paraId="0390610E" w14:textId="77777777" w:rsidR="00682DD6" w:rsidRPr="00B7048D" w:rsidRDefault="009A5E73" w:rsidP="00B7048D">
      <w:pPr>
        <w:ind w:left="360"/>
        <w:rPr>
          <w:color w:val="auto"/>
          <w:rPrChange w:id="120" w:author="Matt Rubio" w:date="2017-02-04T13:54:00Z">
            <w:rPr/>
          </w:rPrChange>
        </w:rPr>
      </w:pPr>
      <w:r w:rsidRPr="00B7048D">
        <w:rPr>
          <w:color w:val="auto"/>
          <w:rPrChange w:id="121" w:author="Matt Rubio" w:date="2017-02-04T13:54:00Z">
            <w:rPr>
              <w:color w:val="333333"/>
            </w:rPr>
          </w:rPrChange>
        </w:rPr>
        <w:t>[13</w:t>
      </w:r>
      <w:proofErr w:type="gramStart"/>
      <w:r w:rsidRPr="00B7048D">
        <w:rPr>
          <w:color w:val="auto"/>
          <w:rPrChange w:id="122" w:author="Matt Rubio" w:date="2017-02-04T13:54:00Z">
            <w:rPr>
              <w:color w:val="333333"/>
            </w:rPr>
          </w:rPrChange>
        </w:rPr>
        <w:t>]“</w:t>
      </w:r>
      <w:proofErr w:type="gramEnd"/>
      <w:r w:rsidRPr="00B7048D">
        <w:rPr>
          <w:color w:val="auto"/>
          <w:rPrChange w:id="123" w:author="Matt Rubio" w:date="2017-02-04T13:54:00Z">
            <w:rPr>
              <w:color w:val="333333"/>
            </w:rPr>
          </w:rPrChange>
        </w:rPr>
        <w:t xml:space="preserve">PIC24FJ128GA010,” </w:t>
      </w:r>
      <w:r w:rsidRPr="00B7048D">
        <w:rPr>
          <w:i/>
          <w:color w:val="auto"/>
          <w:rPrChange w:id="124" w:author="Matt Rubio" w:date="2017-02-04T13:54:00Z">
            <w:rPr>
              <w:i/>
              <w:color w:val="333333"/>
            </w:rPr>
          </w:rPrChange>
        </w:rPr>
        <w:t>PIC24FJ128GA010 - 16-Bit - Microcontrollers and Digital Signal Controllers</w:t>
      </w:r>
      <w:r w:rsidRPr="00B7048D">
        <w:rPr>
          <w:color w:val="auto"/>
          <w:rPrChange w:id="125" w:author="Matt Rubio" w:date="2017-02-04T13:54:00Z">
            <w:rPr>
              <w:color w:val="333333"/>
            </w:rPr>
          </w:rPrChange>
        </w:rPr>
        <w:t xml:space="preserve">. </w:t>
      </w:r>
      <w:proofErr w:type="gramStart"/>
      <w:r w:rsidRPr="00B7048D">
        <w:rPr>
          <w:color w:val="auto"/>
          <w:rPrChange w:id="126" w:author="Matt Rubio" w:date="2017-02-04T13:54:00Z">
            <w:rPr>
              <w:color w:val="333333"/>
            </w:rPr>
          </w:rPrChange>
        </w:rPr>
        <w:t>[Online].</w:t>
      </w:r>
      <w:proofErr w:type="gramEnd"/>
      <w:r w:rsidRPr="00B7048D">
        <w:rPr>
          <w:color w:val="auto"/>
          <w:rPrChange w:id="127" w:author="Matt Rubio" w:date="2017-02-04T13:54:00Z">
            <w:rPr>
              <w:color w:val="333333"/>
            </w:rPr>
          </w:rPrChange>
        </w:rPr>
        <w:t xml:space="preserve"> Available: </w:t>
      </w:r>
      <w:r w:rsidRPr="00B7048D">
        <w:rPr>
          <w:color w:val="auto"/>
          <w:rPrChange w:id="128" w:author="Matt Rubio" w:date="2017-02-04T13:54:00Z">
            <w:rPr>
              <w:color w:val="333333"/>
            </w:rPr>
          </w:rPrChange>
        </w:rPr>
        <w:lastRenderedPageBreak/>
        <w:t xml:space="preserve">http://www.microchip.com/wwwproducts/en/PIC24FJ128GA010. </w:t>
      </w:r>
      <w:proofErr w:type="gramStart"/>
      <w:r w:rsidRPr="00B7048D">
        <w:rPr>
          <w:color w:val="auto"/>
          <w:rPrChange w:id="129" w:author="Matt Rubio" w:date="2017-02-04T13:54:00Z">
            <w:rPr>
              <w:color w:val="333333"/>
            </w:rPr>
          </w:rPrChange>
        </w:rPr>
        <w:t>[Accessed: 27-Jan-2017]</w:t>
      </w:r>
      <w:r w:rsidRPr="00B7048D">
        <w:rPr>
          <w:rFonts w:ascii="Arial" w:eastAsia="Arial" w:hAnsi="Arial" w:cs="Arial"/>
          <w:color w:val="auto"/>
          <w:rPrChange w:id="130" w:author="Matt Rubio" w:date="2017-02-04T13:54:00Z">
            <w:rPr>
              <w:rFonts w:ascii="Arial" w:eastAsia="Arial" w:hAnsi="Arial" w:cs="Arial"/>
              <w:color w:val="333333"/>
            </w:rPr>
          </w:rPrChange>
        </w:rPr>
        <w:t>.</w:t>
      </w:r>
      <w:proofErr w:type="gramEnd"/>
    </w:p>
    <w:p w14:paraId="54E80776" w14:textId="77777777" w:rsidR="00682DD6" w:rsidRPr="00B7048D" w:rsidRDefault="009A5E73" w:rsidP="00B7048D">
      <w:pPr>
        <w:ind w:left="360"/>
        <w:rPr>
          <w:color w:val="auto"/>
          <w:rPrChange w:id="131" w:author="Matt Rubio" w:date="2017-02-04T13:54:00Z">
            <w:rPr/>
          </w:rPrChange>
        </w:rPr>
      </w:pPr>
      <w:r w:rsidRPr="00B7048D">
        <w:rPr>
          <w:color w:val="auto"/>
          <w:rPrChange w:id="132" w:author="Matt Rubio" w:date="2017-02-04T13:54:00Z">
            <w:rPr>
              <w:color w:val="333333"/>
            </w:rPr>
          </w:rPrChange>
        </w:rPr>
        <w:t>[14</w:t>
      </w:r>
      <w:proofErr w:type="gramStart"/>
      <w:r w:rsidRPr="00B7048D">
        <w:rPr>
          <w:color w:val="auto"/>
          <w:rPrChange w:id="133" w:author="Matt Rubio" w:date="2017-02-04T13:54:00Z">
            <w:rPr>
              <w:color w:val="333333"/>
            </w:rPr>
          </w:rPrChange>
        </w:rPr>
        <w:t>]</w:t>
      </w:r>
      <w:r w:rsidRPr="00B7048D">
        <w:rPr>
          <w:color w:val="auto"/>
          <w:highlight w:val="white"/>
          <w:rPrChange w:id="134" w:author="Matt Rubio" w:date="2017-02-04T13:54:00Z">
            <w:rPr>
              <w:color w:val="333333"/>
              <w:highlight w:val="white"/>
            </w:rPr>
          </w:rPrChange>
        </w:rPr>
        <w:t>“</w:t>
      </w:r>
      <w:proofErr w:type="gramEnd"/>
      <w:r w:rsidRPr="00B7048D">
        <w:rPr>
          <w:color w:val="auto"/>
          <w:highlight w:val="white"/>
          <w:rPrChange w:id="135" w:author="Matt Rubio" w:date="2017-02-04T13:54:00Z">
            <w:rPr>
              <w:color w:val="333333"/>
              <w:highlight w:val="white"/>
            </w:rPr>
          </w:rPrChange>
        </w:rPr>
        <w:t xml:space="preserve">Linear actuator,” </w:t>
      </w:r>
      <w:r w:rsidRPr="00B7048D">
        <w:rPr>
          <w:i/>
          <w:color w:val="auto"/>
          <w:rPrChange w:id="136" w:author="Matt Rubio" w:date="2017-02-04T13:54:00Z">
            <w:rPr>
              <w:i/>
              <w:color w:val="333333"/>
            </w:rPr>
          </w:rPrChange>
        </w:rPr>
        <w:t>Wikipedia</w:t>
      </w:r>
      <w:r w:rsidRPr="00B7048D">
        <w:rPr>
          <w:color w:val="auto"/>
          <w:highlight w:val="white"/>
          <w:rPrChange w:id="137" w:author="Matt Rubio" w:date="2017-02-04T13:54:00Z">
            <w:rPr>
              <w:color w:val="333333"/>
              <w:highlight w:val="white"/>
            </w:rPr>
          </w:rPrChange>
        </w:rPr>
        <w:t xml:space="preserve">. </w:t>
      </w:r>
      <w:proofErr w:type="gramStart"/>
      <w:r w:rsidRPr="00B7048D">
        <w:rPr>
          <w:color w:val="auto"/>
          <w:highlight w:val="white"/>
          <w:rPrChange w:id="138" w:author="Matt Rubio" w:date="2017-02-04T13:54:00Z">
            <w:rPr>
              <w:color w:val="333333"/>
              <w:highlight w:val="white"/>
            </w:rPr>
          </w:rPrChange>
        </w:rPr>
        <w:t>[Online].</w:t>
      </w:r>
      <w:proofErr w:type="gramEnd"/>
      <w:r w:rsidRPr="00B7048D">
        <w:rPr>
          <w:color w:val="auto"/>
          <w:highlight w:val="white"/>
          <w:rPrChange w:id="139" w:author="Matt Rubio" w:date="2017-02-04T13:54:00Z">
            <w:rPr>
              <w:color w:val="333333"/>
              <w:highlight w:val="white"/>
            </w:rPr>
          </w:rPrChange>
        </w:rPr>
        <w:t xml:space="preserve"> Available: https://en.wikipedia.org/wiki/Linear_actuator. </w:t>
      </w:r>
      <w:proofErr w:type="gramStart"/>
      <w:r w:rsidRPr="00B7048D">
        <w:rPr>
          <w:color w:val="auto"/>
          <w:highlight w:val="white"/>
          <w:rPrChange w:id="140" w:author="Matt Rubio" w:date="2017-02-04T13:54:00Z">
            <w:rPr>
              <w:color w:val="333333"/>
              <w:highlight w:val="white"/>
            </w:rPr>
          </w:rPrChange>
        </w:rPr>
        <w:t>[Accessed: 27-Jan-2017].</w:t>
      </w:r>
      <w:commentRangeEnd w:id="48"/>
      <w:proofErr w:type="gramEnd"/>
      <w:r w:rsidR="00B7048D">
        <w:rPr>
          <w:rStyle w:val="CommentReference"/>
        </w:rPr>
        <w:commentReference w:id="48"/>
      </w:r>
    </w:p>
    <w:sectPr w:rsidR="00682DD6" w:rsidRPr="00B7048D">
      <w:headerReference w:type="default" r:id="rId8"/>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ta Narendra Babu, Varshini" w:date="2017-01-28T20:33:00Z" w:initials="TNBV">
    <w:p w14:paraId="77E0DF02" w14:textId="0DC678C4" w:rsidR="00994A77" w:rsidRDefault="00994A77">
      <w:pPr>
        <w:pStyle w:val="CommentText"/>
      </w:pPr>
      <w:r>
        <w:rPr>
          <w:rStyle w:val="CommentReference"/>
        </w:rPr>
        <w:annotationRef/>
      </w:r>
      <w:r>
        <w:t>Follow the format</w:t>
      </w:r>
    </w:p>
  </w:comment>
  <w:comment w:id="5" w:author="Matt Rubio" w:date="2017-02-04T13:53:00Z" w:initials="MR">
    <w:p w14:paraId="45CA9C55" w14:textId="2B160357" w:rsidR="00B7048D" w:rsidRDefault="00B7048D">
      <w:pPr>
        <w:pStyle w:val="CommentText"/>
      </w:pPr>
      <w:r>
        <w:rPr>
          <w:rStyle w:val="CommentReference"/>
        </w:rPr>
        <w:annotationRef/>
      </w:r>
      <w:r>
        <w:t>Be sure to remove ALL red text before submission</w:t>
      </w:r>
    </w:p>
  </w:comment>
  <w:comment w:id="17" w:author="Tata Narendra Babu, Varshini" w:date="2017-01-28T20:35:00Z" w:initials="TNBV">
    <w:p w14:paraId="3C9B9DD6" w14:textId="0EB1EA03" w:rsidR="00994A77" w:rsidRDefault="00994A77">
      <w:pPr>
        <w:pStyle w:val="CommentText"/>
      </w:pPr>
      <w:r>
        <w:rPr>
          <w:rStyle w:val="CommentReference"/>
        </w:rPr>
        <w:annotationRef/>
      </w:r>
      <w:r>
        <w:t>Number the tables</w:t>
      </w:r>
    </w:p>
  </w:comment>
  <w:comment w:id="24" w:author="Tata Narendra Babu, Varshini" w:date="2017-01-28T20:37:00Z" w:initials="TNBV">
    <w:p w14:paraId="5BB20939" w14:textId="07BE4D74" w:rsidR="00994A77" w:rsidRDefault="00994A77">
      <w:pPr>
        <w:pStyle w:val="CommentText"/>
      </w:pPr>
      <w:r>
        <w:rPr>
          <w:rStyle w:val="CommentReference"/>
        </w:rPr>
        <w:annotationRef/>
      </w:r>
      <w:r>
        <w:t>Receipts would not require a very large space for storage.</w:t>
      </w:r>
    </w:p>
    <w:p w14:paraId="2AAE216D" w14:textId="124F1AD1" w:rsidR="00E4744A" w:rsidRDefault="00E4744A">
      <w:pPr>
        <w:pStyle w:val="CommentText"/>
      </w:pPr>
      <w:r>
        <w:t>Even the recipes would have to be stored but would not require a large storage space</w:t>
      </w:r>
    </w:p>
  </w:comment>
  <w:comment w:id="25" w:author="Tata Narendra Babu, Varshini" w:date="2017-01-28T20:36:00Z" w:initials="TNBV">
    <w:p w14:paraId="3E7CFE62" w14:textId="2986EBA6" w:rsidR="00994A77" w:rsidRDefault="00994A77">
      <w:pPr>
        <w:pStyle w:val="CommentText"/>
      </w:pPr>
      <w:r>
        <w:rPr>
          <w:rStyle w:val="CommentReference"/>
        </w:rPr>
        <w:annotationRef/>
      </w:r>
      <w:r>
        <w:t>RAM</w:t>
      </w:r>
    </w:p>
  </w:comment>
  <w:comment w:id="46" w:author="Tata Narendra Babu, Varshini" w:date="2017-01-28T20:39:00Z" w:initials="TNBV">
    <w:p w14:paraId="6060CCEB" w14:textId="1E85DF3A" w:rsidR="00994A77" w:rsidRDefault="00994A77">
      <w:pPr>
        <w:pStyle w:val="CommentText"/>
      </w:pPr>
      <w:r>
        <w:rPr>
          <w:rStyle w:val="CommentReference"/>
        </w:rPr>
        <w:annotationRef/>
      </w:r>
      <w:r>
        <w:t>Follow IEEE format (</w:t>
      </w:r>
      <w:hyperlink r:id="rId1" w:history="1">
        <w:r>
          <w:rPr>
            <w:rStyle w:val="Hyperlink"/>
            <w:i/>
            <w:sz w:val="24"/>
          </w:rPr>
          <w:t>here</w:t>
        </w:r>
      </w:hyperlink>
      <w:r>
        <w:rPr>
          <w:rStyle w:val="Hyperlink"/>
          <w:i/>
          <w:sz w:val="24"/>
        </w:rPr>
        <w:t>)</w:t>
      </w:r>
    </w:p>
  </w:comment>
  <w:comment w:id="48" w:author="Matt Rubio" w:date="2017-02-04T13:54:00Z" w:initials="MR">
    <w:p w14:paraId="0A39C1DE" w14:textId="11EB7A6A" w:rsidR="00B7048D" w:rsidRDefault="00B7048D">
      <w:pPr>
        <w:pStyle w:val="CommentText"/>
      </w:pPr>
      <w:r>
        <w:rPr>
          <w:rStyle w:val="CommentReference"/>
        </w:rPr>
        <w:annotationRef/>
      </w:r>
      <w:r>
        <w:t>Use a 0.25” hanging indent.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0DF02" w15:done="0"/>
  <w15:commentEx w15:paraId="45CA9C55" w15:done="0"/>
  <w15:commentEx w15:paraId="3C9B9DD6" w15:done="0"/>
  <w15:commentEx w15:paraId="2AAE216D" w15:done="0"/>
  <w15:commentEx w15:paraId="3E7CFE62" w15:done="0"/>
  <w15:commentEx w15:paraId="6060CCEB" w15:done="0"/>
  <w15:commentEx w15:paraId="0A39C1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48D4F" w14:textId="77777777" w:rsidR="009A5E73" w:rsidRDefault="009A5E73">
      <w:r>
        <w:separator/>
      </w:r>
    </w:p>
  </w:endnote>
  <w:endnote w:type="continuationSeparator" w:id="0">
    <w:p w14:paraId="2421FA38" w14:textId="77777777" w:rsidR="009A5E73" w:rsidRDefault="009A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89468" w14:textId="1BE69773" w:rsidR="00682DD6" w:rsidRDefault="00012052">
    <w:pPr>
      <w:tabs>
        <w:tab w:val="center" w:pos="4320"/>
        <w:tab w:val="right" w:pos="8640"/>
      </w:tabs>
      <w:spacing w:after="720"/>
    </w:pPr>
    <w:hyperlink r:id="rId1">
      <w:r w:rsidR="009A5E73">
        <w:rPr>
          <w:rFonts w:eastAsia="Times New Roman"/>
          <w:color w:val="0000FF"/>
          <w:u w:val="single"/>
        </w:rPr>
        <w:t>https://engineering.purdue.edu/ece477</w:t>
      </w:r>
    </w:hyperlink>
    <w:r w:rsidR="009A5E73">
      <w:rPr>
        <w:rFonts w:eastAsia="Times New Roman"/>
      </w:rPr>
      <w:t xml:space="preserve"> </w:t>
    </w:r>
    <w:r w:rsidR="009A5E73">
      <w:rPr>
        <w:rFonts w:eastAsia="Times New Roman"/>
      </w:rPr>
      <w:tab/>
    </w:r>
    <w:r w:rsidR="009A5E73">
      <w:rPr>
        <w:rFonts w:eastAsia="Times New Roman"/>
      </w:rPr>
      <w:tab/>
      <w:t xml:space="preserve">Page </w:t>
    </w:r>
    <w:r w:rsidR="009A5E73">
      <w:fldChar w:fldCharType="begin"/>
    </w:r>
    <w:r w:rsidR="009A5E73">
      <w:instrText>PAGE</w:instrText>
    </w:r>
    <w:r w:rsidR="009A5E73">
      <w:fldChar w:fldCharType="separate"/>
    </w:r>
    <w:r>
      <w:rPr>
        <w:noProof/>
      </w:rPr>
      <w:t>1</w:t>
    </w:r>
    <w:r w:rsidR="009A5E73">
      <w:fldChar w:fldCharType="end"/>
    </w:r>
    <w:r w:rsidR="009A5E73">
      <w:rPr>
        <w:rFonts w:eastAsia="Times New Roman"/>
      </w:rPr>
      <w:t xml:space="preserve"> of </w:t>
    </w:r>
    <w:r w:rsidR="009A5E73">
      <w:fldChar w:fldCharType="begin"/>
    </w:r>
    <w:r w:rsidR="009A5E73">
      <w:instrText>NUMPAGES</w:instrText>
    </w:r>
    <w:r w:rsidR="009A5E73">
      <w:fldChar w:fldCharType="separate"/>
    </w:r>
    <w:r>
      <w:rPr>
        <w:noProof/>
      </w:rPr>
      <w:t>8</w:t>
    </w:r>
    <w:r w:rsidR="009A5E73">
      <w:fldChar w:fldCharType="end"/>
    </w:r>
  </w:p>
  <w:p w14:paraId="1A925A36" w14:textId="77777777" w:rsidR="00682DD6" w:rsidRDefault="00682DD6">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BDDB4" w14:textId="77777777" w:rsidR="009A5E73" w:rsidRDefault="009A5E73">
      <w:r>
        <w:separator/>
      </w:r>
    </w:p>
  </w:footnote>
  <w:footnote w:type="continuationSeparator" w:id="0">
    <w:p w14:paraId="73E7F74D" w14:textId="77777777" w:rsidR="009A5E73" w:rsidRDefault="009A5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52ABA" w14:textId="77777777" w:rsidR="00682DD6" w:rsidRDefault="009A5E73">
    <w:pPr>
      <w:tabs>
        <w:tab w:val="center" w:pos="4680"/>
        <w:tab w:val="right" w:pos="9360"/>
        <w:tab w:val="right" w:pos="12960"/>
      </w:tabs>
      <w:spacing w:before="720"/>
    </w:pPr>
    <w:r>
      <w:rPr>
        <w:rFonts w:eastAsia="Times New Roman"/>
      </w:rPr>
      <w:t>ECE 477: Digital Systems Senior Design</w:t>
    </w:r>
    <w:r>
      <w:rPr>
        <w:rFonts w:eastAsia="Times New Roman"/>
      </w:rPr>
      <w:tab/>
    </w:r>
    <w:r>
      <w:rPr>
        <w:rFonts w:eastAsia="Times New Roman"/>
        <w:i/>
      </w:rPr>
      <w:tab/>
    </w:r>
    <w:r>
      <w:rPr>
        <w:rFonts w:eastAsia="Times New Roman"/>
      </w:rPr>
      <w:t>Last Modified: 03-03-2015</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Rubio">
    <w15:presenceInfo w15:providerId="Windows Live" w15:userId="5a6389422bdd4968"/>
  </w15:person>
  <w15:person w15:author="Tata Narendra Babu, Varshini">
    <w15:presenceInfo w15:providerId="None" w15:userId="Tata Narendra Babu, Varsh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82DD6"/>
    <w:rsid w:val="00012052"/>
    <w:rsid w:val="002528F8"/>
    <w:rsid w:val="00682DD6"/>
    <w:rsid w:val="00994A77"/>
    <w:rsid w:val="009A5E73"/>
    <w:rsid w:val="00A44ECB"/>
    <w:rsid w:val="00B43F02"/>
    <w:rsid w:val="00B7048D"/>
    <w:rsid w:val="00E4744A"/>
    <w:rsid w:val="00ED5628"/>
    <w:rsid w:val="00EE10DF"/>
    <w:rsid w:val="00F1450D"/>
    <w:rsid w:val="00FA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eastAsia="Times New Roman"/>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eastAsia="Times New Roman"/>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94A77"/>
    <w:rPr>
      <w:sz w:val="16"/>
      <w:szCs w:val="16"/>
    </w:rPr>
  </w:style>
  <w:style w:type="paragraph" w:styleId="CommentText">
    <w:name w:val="annotation text"/>
    <w:basedOn w:val="Normal"/>
    <w:link w:val="CommentTextChar"/>
    <w:uiPriority w:val="99"/>
    <w:semiHidden/>
    <w:unhideWhenUsed/>
    <w:rsid w:val="00994A77"/>
    <w:rPr>
      <w:sz w:val="20"/>
      <w:szCs w:val="20"/>
    </w:rPr>
  </w:style>
  <w:style w:type="character" w:customStyle="1" w:styleId="CommentTextChar">
    <w:name w:val="Comment Text Char"/>
    <w:basedOn w:val="DefaultParagraphFont"/>
    <w:link w:val="CommentText"/>
    <w:uiPriority w:val="99"/>
    <w:semiHidden/>
    <w:rsid w:val="00994A77"/>
    <w:rPr>
      <w:sz w:val="20"/>
      <w:szCs w:val="20"/>
    </w:rPr>
  </w:style>
  <w:style w:type="paragraph" w:styleId="CommentSubject">
    <w:name w:val="annotation subject"/>
    <w:basedOn w:val="CommentText"/>
    <w:next w:val="CommentText"/>
    <w:link w:val="CommentSubjectChar"/>
    <w:uiPriority w:val="99"/>
    <w:semiHidden/>
    <w:unhideWhenUsed/>
    <w:rsid w:val="00994A77"/>
    <w:rPr>
      <w:b/>
      <w:bCs/>
    </w:rPr>
  </w:style>
  <w:style w:type="character" w:customStyle="1" w:styleId="CommentSubjectChar">
    <w:name w:val="Comment Subject Char"/>
    <w:basedOn w:val="CommentTextChar"/>
    <w:link w:val="CommentSubject"/>
    <w:uiPriority w:val="99"/>
    <w:semiHidden/>
    <w:rsid w:val="00994A77"/>
    <w:rPr>
      <w:b/>
      <w:bCs/>
      <w:sz w:val="20"/>
      <w:szCs w:val="20"/>
    </w:rPr>
  </w:style>
  <w:style w:type="paragraph" w:styleId="BalloonText">
    <w:name w:val="Balloon Text"/>
    <w:basedOn w:val="Normal"/>
    <w:link w:val="BalloonTextChar"/>
    <w:uiPriority w:val="99"/>
    <w:semiHidden/>
    <w:unhideWhenUsed/>
    <w:rsid w:val="00994A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77"/>
    <w:rPr>
      <w:rFonts w:ascii="Segoe UI" w:hAnsi="Segoe UI" w:cs="Segoe UI"/>
      <w:sz w:val="18"/>
      <w:szCs w:val="18"/>
    </w:rPr>
  </w:style>
  <w:style w:type="character" w:styleId="Hyperlink">
    <w:name w:val="Hyperlink"/>
    <w:basedOn w:val="DefaultParagraphFont"/>
    <w:rsid w:val="00994A7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eastAsia="Times New Roman"/>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eastAsia="Times New Roman"/>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94A77"/>
    <w:rPr>
      <w:sz w:val="16"/>
      <w:szCs w:val="16"/>
    </w:rPr>
  </w:style>
  <w:style w:type="paragraph" w:styleId="CommentText">
    <w:name w:val="annotation text"/>
    <w:basedOn w:val="Normal"/>
    <w:link w:val="CommentTextChar"/>
    <w:uiPriority w:val="99"/>
    <w:semiHidden/>
    <w:unhideWhenUsed/>
    <w:rsid w:val="00994A77"/>
    <w:rPr>
      <w:sz w:val="20"/>
      <w:szCs w:val="20"/>
    </w:rPr>
  </w:style>
  <w:style w:type="character" w:customStyle="1" w:styleId="CommentTextChar">
    <w:name w:val="Comment Text Char"/>
    <w:basedOn w:val="DefaultParagraphFont"/>
    <w:link w:val="CommentText"/>
    <w:uiPriority w:val="99"/>
    <w:semiHidden/>
    <w:rsid w:val="00994A77"/>
    <w:rPr>
      <w:sz w:val="20"/>
      <w:szCs w:val="20"/>
    </w:rPr>
  </w:style>
  <w:style w:type="paragraph" w:styleId="CommentSubject">
    <w:name w:val="annotation subject"/>
    <w:basedOn w:val="CommentText"/>
    <w:next w:val="CommentText"/>
    <w:link w:val="CommentSubjectChar"/>
    <w:uiPriority w:val="99"/>
    <w:semiHidden/>
    <w:unhideWhenUsed/>
    <w:rsid w:val="00994A77"/>
    <w:rPr>
      <w:b/>
      <w:bCs/>
    </w:rPr>
  </w:style>
  <w:style w:type="character" w:customStyle="1" w:styleId="CommentSubjectChar">
    <w:name w:val="Comment Subject Char"/>
    <w:basedOn w:val="CommentTextChar"/>
    <w:link w:val="CommentSubject"/>
    <w:uiPriority w:val="99"/>
    <w:semiHidden/>
    <w:rsid w:val="00994A77"/>
    <w:rPr>
      <w:b/>
      <w:bCs/>
      <w:sz w:val="20"/>
      <w:szCs w:val="20"/>
    </w:rPr>
  </w:style>
  <w:style w:type="paragraph" w:styleId="BalloonText">
    <w:name w:val="Balloon Text"/>
    <w:basedOn w:val="Normal"/>
    <w:link w:val="BalloonTextChar"/>
    <w:uiPriority w:val="99"/>
    <w:semiHidden/>
    <w:unhideWhenUsed/>
    <w:rsid w:val="00994A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77"/>
    <w:rPr>
      <w:rFonts w:ascii="Segoe UI" w:hAnsi="Segoe UI" w:cs="Segoe UI"/>
      <w:sz w:val="18"/>
      <w:szCs w:val="18"/>
    </w:rPr>
  </w:style>
  <w:style w:type="character" w:styleId="Hyperlink">
    <w:name w:val="Hyperlink"/>
    <w:basedOn w:val="DefaultParagraphFont"/>
    <w:rsid w:val="00994A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1" Type="http://schemas.openxmlformats.org/officeDocument/2006/relationships/hyperlink" Target="http://www.ieee.org/documents/ieeecitationref.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Anithanaran</cp:lastModifiedBy>
  <cp:revision>12</cp:revision>
  <dcterms:created xsi:type="dcterms:W3CDTF">2017-01-27T19:43:00Z</dcterms:created>
  <dcterms:modified xsi:type="dcterms:W3CDTF">2017-02-05T15:49:00Z</dcterms:modified>
</cp:coreProperties>
</file>