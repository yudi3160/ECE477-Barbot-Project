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518247" w14:textId="77777777" w:rsidR="008166B3" w:rsidRDefault="00C23A19">
      <w:pPr>
        <w:pStyle w:val="Title"/>
      </w:pPr>
      <w:r>
        <w:t>Functional Specification</w:t>
      </w:r>
    </w:p>
    <w:p w14:paraId="16FF8F66" w14:textId="77777777" w:rsidR="008166B3" w:rsidRDefault="008166B3">
      <w:pPr>
        <w:pStyle w:val="Title"/>
      </w:pPr>
    </w:p>
    <w:p w14:paraId="652CF8F8" w14:textId="77777777" w:rsidR="008166B3" w:rsidRDefault="00C23A19">
      <w:pPr>
        <w:pStyle w:val="Title"/>
        <w:jc w:val="left"/>
      </w:pPr>
      <w:r>
        <w:rPr>
          <w:sz w:val="24"/>
          <w:szCs w:val="24"/>
        </w:rPr>
        <w:t xml:space="preserve">Year: __2017____ </w:t>
      </w:r>
      <w:r>
        <w:rPr>
          <w:sz w:val="24"/>
          <w:szCs w:val="24"/>
        </w:rPr>
        <w:tab/>
        <w:t>Semester: ___Spring_____</w:t>
      </w:r>
      <w:r>
        <w:rPr>
          <w:sz w:val="24"/>
          <w:szCs w:val="24"/>
        </w:rPr>
        <w:tab/>
        <w:t>Team: __8___  Project:_________Barbot____________________</w:t>
      </w:r>
    </w:p>
    <w:p w14:paraId="095835C9" w14:textId="77777777" w:rsidR="008166B3" w:rsidRDefault="00C23A19">
      <w:pPr>
        <w:pStyle w:val="Title"/>
        <w:jc w:val="left"/>
      </w:pPr>
      <w:r>
        <w:rPr>
          <w:sz w:val="24"/>
          <w:szCs w:val="24"/>
        </w:rPr>
        <w:t xml:space="preserve">Creation Date: ________01/20/2017______________ </w:t>
      </w:r>
      <w:r>
        <w:rPr>
          <w:sz w:val="24"/>
          <w:szCs w:val="24"/>
        </w:rPr>
        <w:tab/>
      </w:r>
      <w:r>
        <w:rPr>
          <w:sz w:val="24"/>
          <w:szCs w:val="24"/>
        </w:rPr>
        <w:tab/>
        <w:t>Last Modified: 01/20/2017</w:t>
      </w:r>
    </w:p>
    <w:p w14:paraId="181424E2" w14:textId="77777777" w:rsidR="008166B3" w:rsidRDefault="008166B3"/>
    <w:p w14:paraId="57D7A2CE" w14:textId="77777777" w:rsidR="008166B3" w:rsidRDefault="00C23A19">
      <w:pPr>
        <w:widowControl/>
        <w:spacing w:line="276" w:lineRule="auto"/>
      </w:pPr>
      <w:r>
        <w:rPr>
          <w:b/>
        </w:rPr>
        <w:t xml:space="preserve">Member 1: Yudi Wu </w:t>
      </w:r>
      <w:r>
        <w:rPr>
          <w:b/>
        </w:rPr>
        <w:tab/>
      </w:r>
      <w:r>
        <w:rPr>
          <w:b/>
        </w:rPr>
        <w:tab/>
      </w:r>
      <w:r>
        <w:rPr>
          <w:b/>
        </w:rPr>
        <w:tab/>
        <w:t>Email: wu553@purdue.edu</w:t>
      </w:r>
    </w:p>
    <w:p w14:paraId="068D953A" w14:textId="77777777" w:rsidR="008166B3" w:rsidRDefault="00C23A19">
      <w:pPr>
        <w:widowControl/>
        <w:spacing w:line="276" w:lineRule="auto"/>
      </w:pPr>
      <w:r>
        <w:rPr>
          <w:b/>
        </w:rPr>
        <w:t xml:space="preserve">Member 2: Mengshi Feng  </w:t>
      </w:r>
      <w:r>
        <w:rPr>
          <w:b/>
        </w:rPr>
        <w:tab/>
      </w:r>
      <w:r>
        <w:rPr>
          <w:b/>
        </w:rPr>
        <w:tab/>
      </w:r>
      <w:r>
        <w:rPr>
          <w:b/>
        </w:rPr>
        <w:tab/>
        <w:t>Email: feng96@purdue.edu</w:t>
      </w:r>
    </w:p>
    <w:p w14:paraId="00A28420" w14:textId="77777777" w:rsidR="008166B3" w:rsidRDefault="00C23A19">
      <w:pPr>
        <w:widowControl/>
        <w:spacing w:line="276" w:lineRule="auto"/>
      </w:pPr>
      <w:r>
        <w:rPr>
          <w:b/>
        </w:rPr>
        <w:t>Member 3: Junjie Wang</w:t>
      </w:r>
      <w:r>
        <w:rPr>
          <w:b/>
        </w:rPr>
        <w:tab/>
      </w:r>
      <w:r>
        <w:rPr>
          <w:b/>
        </w:rPr>
        <w:tab/>
      </w:r>
      <w:r>
        <w:rPr>
          <w:b/>
        </w:rPr>
        <w:tab/>
        <w:t>Email: wang1764@purdue.edu</w:t>
      </w:r>
    </w:p>
    <w:p w14:paraId="75B37FFC" w14:textId="77777777" w:rsidR="008166B3" w:rsidRDefault="00C23A19">
      <w:pPr>
        <w:widowControl/>
        <w:spacing w:line="276" w:lineRule="auto"/>
      </w:pPr>
      <w:r>
        <w:rPr>
          <w:b/>
        </w:rPr>
        <w:t>Member 4: Siyi Cai</w:t>
      </w:r>
      <w:r>
        <w:rPr>
          <w:b/>
        </w:rPr>
        <w:tab/>
      </w:r>
      <w:r>
        <w:rPr>
          <w:b/>
        </w:rPr>
        <w:tab/>
      </w:r>
      <w:r>
        <w:rPr>
          <w:b/>
        </w:rPr>
        <w:tab/>
      </w:r>
      <w:r>
        <w:rPr>
          <w:b/>
        </w:rPr>
        <w:tab/>
        <w:t>Email: cai71@purdue.edu</w:t>
      </w:r>
    </w:p>
    <w:p w14:paraId="0241E7E1" w14:textId="77777777" w:rsidR="008166B3" w:rsidRDefault="008166B3">
      <w:pPr>
        <w:pStyle w:val="Title"/>
        <w:jc w:val="left"/>
      </w:pPr>
    </w:p>
    <w:p w14:paraId="35694F06" w14:textId="77777777" w:rsidR="008166B3" w:rsidRDefault="00C23A19">
      <w:pPr>
        <w:pStyle w:val="Title"/>
        <w:jc w:val="left"/>
      </w:pPr>
      <w:r>
        <w:rPr>
          <w:sz w:val="24"/>
          <w:szCs w:val="24"/>
        </w:rPr>
        <w:t>Assignment Evaluation:</w:t>
      </w:r>
    </w:p>
    <w:p w14:paraId="24095A12" w14:textId="77777777" w:rsidR="008166B3" w:rsidRDefault="008166B3">
      <w:pPr>
        <w:pStyle w:val="Title"/>
        <w:jc w:val="left"/>
      </w:pPr>
    </w:p>
    <w:tbl>
      <w:tblPr>
        <w:tblStyle w:val="a"/>
        <w:tblW w:w="9483" w:type="dxa"/>
        <w:tblInd w:w="-21" w:type="dxa"/>
        <w:tblLayout w:type="fixed"/>
        <w:tblLook w:val="0400" w:firstRow="0" w:lastRow="0" w:firstColumn="0" w:lastColumn="0" w:noHBand="0" w:noVBand="1"/>
      </w:tblPr>
      <w:tblGrid>
        <w:gridCol w:w="2569"/>
        <w:gridCol w:w="1236"/>
        <w:gridCol w:w="944"/>
        <w:gridCol w:w="936"/>
        <w:gridCol w:w="3798"/>
      </w:tblGrid>
      <w:tr w:rsidR="008166B3" w14:paraId="54709C93"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15D13A8F" w14:textId="77777777" w:rsidR="008166B3" w:rsidRDefault="00C23A19">
            <w:pPr>
              <w:jc w:val="center"/>
            </w:pPr>
            <w:r>
              <w:rPr>
                <w:rFonts w:ascii="Calibri" w:eastAsia="Calibri" w:hAnsi="Calibri" w:cs="Calibri"/>
                <w:b/>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16C04782" w14:textId="77777777" w:rsidR="008166B3" w:rsidRDefault="00C23A19">
            <w:pPr>
              <w:jc w:val="center"/>
            </w:pPr>
            <w:r>
              <w:rPr>
                <w:rFonts w:ascii="Calibri" w:eastAsia="Calibri" w:hAnsi="Calibri" w:cs="Calibri"/>
                <w:b/>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69840B9C" w14:textId="77777777" w:rsidR="008166B3" w:rsidRDefault="00C23A19">
            <w:pPr>
              <w:jc w:val="center"/>
            </w:pPr>
            <w:r>
              <w:rPr>
                <w:rFonts w:ascii="Calibri" w:eastAsia="Calibri" w:hAnsi="Calibri" w:cs="Calibri"/>
                <w:b/>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09BE4128" w14:textId="77777777" w:rsidR="008166B3" w:rsidRDefault="00C23A19">
            <w:pPr>
              <w:jc w:val="center"/>
            </w:pPr>
            <w:r>
              <w:rPr>
                <w:rFonts w:ascii="Calibri" w:eastAsia="Calibri" w:hAnsi="Calibri" w:cs="Calibri"/>
                <w:b/>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62D65B12" w14:textId="77777777" w:rsidR="008166B3" w:rsidRDefault="00C23A19">
            <w:pPr>
              <w:jc w:val="center"/>
            </w:pPr>
            <w:r>
              <w:rPr>
                <w:rFonts w:ascii="Calibri" w:eastAsia="Calibri" w:hAnsi="Calibri" w:cs="Calibri"/>
                <w:b/>
                <w:sz w:val="22"/>
                <w:szCs w:val="22"/>
              </w:rPr>
              <w:t>Notes</w:t>
            </w:r>
          </w:p>
        </w:tc>
      </w:tr>
      <w:tr w:rsidR="008166B3" w14:paraId="7BBAC748"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F33A7D6" w14:textId="77777777" w:rsidR="008166B3" w:rsidRDefault="00C23A19">
            <w:r>
              <w:rPr>
                <w:rFonts w:ascii="Calibri" w:eastAsia="Calibri" w:hAnsi="Calibri" w:cs="Calibri"/>
                <w:b/>
                <w:sz w:val="22"/>
                <w:szCs w:val="22"/>
              </w:rPr>
              <w:t>Assignment-Specific Items</w:t>
            </w:r>
          </w:p>
        </w:tc>
      </w:tr>
      <w:tr w:rsidR="008166B3" w14:paraId="2487AB57"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477C0FD0" w14:textId="77777777" w:rsidR="008166B3" w:rsidRDefault="00C23A19">
            <w:r>
              <w:rPr>
                <w:rFonts w:ascii="Calibri" w:eastAsia="Calibri" w:hAnsi="Calibri" w:cs="Calibri"/>
                <w:b/>
                <w:sz w:val="22"/>
                <w:szCs w:val="22"/>
              </w:rPr>
              <w:t>Functional Description</w:t>
            </w:r>
          </w:p>
        </w:tc>
        <w:tc>
          <w:tcPr>
            <w:tcW w:w="1236" w:type="dxa"/>
            <w:tcBorders>
              <w:top w:val="nil"/>
              <w:left w:val="nil"/>
              <w:bottom w:val="single" w:sz="4" w:space="0" w:color="000000"/>
              <w:right w:val="single" w:sz="4" w:space="0" w:color="000000"/>
            </w:tcBorders>
            <w:shd w:val="clear" w:color="auto" w:fill="FFFFFF"/>
            <w:vAlign w:val="bottom"/>
          </w:tcPr>
          <w:p w14:paraId="7D7785BC" w14:textId="4C6E4530" w:rsidR="008166B3" w:rsidRDefault="002D4158" w:rsidP="00023216">
            <w:pPr>
              <w:jc w:val="center"/>
            </w:pPr>
            <w:r>
              <w:rPr>
                <w:rFonts w:ascii="Calibri" w:eastAsia="Calibri" w:hAnsi="Calibri" w:cs="Calibri"/>
                <w:sz w:val="22"/>
                <w:szCs w:val="22"/>
              </w:rPr>
              <w:t>5</w:t>
            </w:r>
          </w:p>
        </w:tc>
        <w:tc>
          <w:tcPr>
            <w:tcW w:w="944" w:type="dxa"/>
            <w:tcBorders>
              <w:top w:val="nil"/>
              <w:left w:val="nil"/>
              <w:bottom w:val="single" w:sz="4" w:space="0" w:color="000000"/>
              <w:right w:val="single" w:sz="4" w:space="0" w:color="000000"/>
            </w:tcBorders>
            <w:shd w:val="clear" w:color="auto" w:fill="FFFFFF"/>
            <w:vAlign w:val="bottom"/>
          </w:tcPr>
          <w:p w14:paraId="6D528211" w14:textId="77777777" w:rsidR="008166B3" w:rsidRDefault="00C23A19">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1154C149" w14:textId="49DE6FE4" w:rsidR="008166B3" w:rsidRDefault="002D4158" w:rsidP="00023216">
            <w:pPr>
              <w:jc w:val="center"/>
            </w:pPr>
            <w:r>
              <w:rPr>
                <w:rFonts w:ascii="Calibri" w:eastAsia="Calibri" w:hAnsi="Calibri" w:cs="Calibri"/>
                <w:sz w:val="22"/>
                <w:szCs w:val="22"/>
              </w:rPr>
              <w:t>15</w:t>
            </w:r>
          </w:p>
        </w:tc>
        <w:tc>
          <w:tcPr>
            <w:tcW w:w="3798" w:type="dxa"/>
            <w:tcBorders>
              <w:top w:val="nil"/>
              <w:left w:val="nil"/>
              <w:bottom w:val="single" w:sz="4" w:space="0" w:color="000000"/>
              <w:right w:val="single" w:sz="4" w:space="0" w:color="000000"/>
            </w:tcBorders>
            <w:shd w:val="clear" w:color="auto" w:fill="FFFFFF"/>
            <w:vAlign w:val="bottom"/>
          </w:tcPr>
          <w:p w14:paraId="7B87D1C7" w14:textId="72726D5A" w:rsidR="008166B3" w:rsidRDefault="00C23A19">
            <w:r>
              <w:rPr>
                <w:rFonts w:ascii="Calibri" w:eastAsia="Calibri" w:hAnsi="Calibri" w:cs="Calibri"/>
                <w:sz w:val="22"/>
                <w:szCs w:val="22"/>
              </w:rPr>
              <w:t> </w:t>
            </w:r>
            <w:r w:rsidR="002D4158">
              <w:rPr>
                <w:rFonts w:ascii="Calibri" w:eastAsia="Calibri" w:hAnsi="Calibri" w:cs="Calibri"/>
                <w:sz w:val="22"/>
                <w:szCs w:val="22"/>
              </w:rPr>
              <w:t>Good work</w:t>
            </w:r>
          </w:p>
        </w:tc>
      </w:tr>
      <w:tr w:rsidR="008166B3" w14:paraId="75A587E9"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03C4FFC0" w14:textId="77777777" w:rsidR="008166B3" w:rsidRDefault="00C23A19">
            <w:r>
              <w:rPr>
                <w:rFonts w:ascii="Calibri" w:eastAsia="Calibri" w:hAnsi="Calibri" w:cs="Calibri"/>
                <w:b/>
                <w:sz w:val="22"/>
                <w:szCs w:val="22"/>
              </w:rPr>
              <w:t>Theory of Operation</w:t>
            </w:r>
          </w:p>
        </w:tc>
        <w:tc>
          <w:tcPr>
            <w:tcW w:w="1236" w:type="dxa"/>
            <w:tcBorders>
              <w:top w:val="nil"/>
              <w:left w:val="nil"/>
              <w:bottom w:val="single" w:sz="4" w:space="0" w:color="000000"/>
              <w:right w:val="single" w:sz="4" w:space="0" w:color="000000"/>
            </w:tcBorders>
            <w:shd w:val="clear" w:color="auto" w:fill="FFFFFF"/>
            <w:vAlign w:val="bottom"/>
          </w:tcPr>
          <w:p w14:paraId="379425BE" w14:textId="3D611E3A" w:rsidR="008166B3" w:rsidRDefault="002D4158" w:rsidP="00023216">
            <w:pPr>
              <w:jc w:val="center"/>
            </w:pPr>
            <w:r>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shd w:val="clear" w:color="auto" w:fill="FFFFFF"/>
            <w:vAlign w:val="bottom"/>
          </w:tcPr>
          <w:p w14:paraId="4978BE51" w14:textId="77777777" w:rsidR="008166B3" w:rsidRDefault="00C23A19">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382A1087" w14:textId="75775F88" w:rsidR="008166B3" w:rsidRDefault="002D4158" w:rsidP="00023216">
            <w:pPr>
              <w:jc w:val="center"/>
            </w:pPr>
            <w:r>
              <w:rPr>
                <w:rFonts w:ascii="Calibri" w:eastAsia="Calibri" w:hAnsi="Calibri" w:cs="Calibri"/>
                <w:sz w:val="22"/>
                <w:szCs w:val="22"/>
              </w:rPr>
              <w:t>12</w:t>
            </w:r>
          </w:p>
        </w:tc>
        <w:tc>
          <w:tcPr>
            <w:tcW w:w="3798" w:type="dxa"/>
            <w:tcBorders>
              <w:top w:val="nil"/>
              <w:left w:val="nil"/>
              <w:bottom w:val="single" w:sz="4" w:space="0" w:color="000000"/>
              <w:right w:val="single" w:sz="4" w:space="0" w:color="000000"/>
            </w:tcBorders>
            <w:shd w:val="clear" w:color="auto" w:fill="FFFFFF"/>
            <w:vAlign w:val="bottom"/>
          </w:tcPr>
          <w:p w14:paraId="40C8E27C" w14:textId="73CAA964" w:rsidR="008166B3" w:rsidRDefault="00C23A19">
            <w:r>
              <w:rPr>
                <w:rFonts w:ascii="Calibri" w:eastAsia="Calibri" w:hAnsi="Calibri" w:cs="Calibri"/>
                <w:sz w:val="22"/>
                <w:szCs w:val="22"/>
              </w:rPr>
              <w:t> </w:t>
            </w:r>
            <w:r w:rsidR="002D4158">
              <w:rPr>
                <w:rFonts w:ascii="Calibri" w:eastAsia="Calibri" w:hAnsi="Calibri" w:cs="Calibri"/>
                <w:sz w:val="22"/>
                <w:szCs w:val="22"/>
              </w:rPr>
              <w:t>Lacking in detail</w:t>
            </w:r>
          </w:p>
        </w:tc>
      </w:tr>
      <w:tr w:rsidR="008166B3" w14:paraId="70B7EBC6"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6A5BDFD1" w14:textId="77777777" w:rsidR="008166B3" w:rsidRDefault="00C23A19">
            <w:r>
              <w:rPr>
                <w:rFonts w:ascii="Calibri" w:eastAsia="Calibri" w:hAnsi="Calibri" w:cs="Calibri"/>
                <w:b/>
                <w:sz w:val="22"/>
                <w:szCs w:val="22"/>
              </w:rPr>
              <w:t>Expected Usage Case</w:t>
            </w:r>
          </w:p>
        </w:tc>
        <w:tc>
          <w:tcPr>
            <w:tcW w:w="1236" w:type="dxa"/>
            <w:tcBorders>
              <w:top w:val="nil"/>
              <w:left w:val="nil"/>
              <w:bottom w:val="single" w:sz="4" w:space="0" w:color="000000"/>
              <w:right w:val="single" w:sz="4" w:space="0" w:color="000000"/>
            </w:tcBorders>
            <w:shd w:val="clear" w:color="auto" w:fill="FFFFFF"/>
            <w:vAlign w:val="bottom"/>
          </w:tcPr>
          <w:p w14:paraId="61A63D99" w14:textId="51D15E1A" w:rsidR="008166B3" w:rsidRDefault="002D4158" w:rsidP="00023216">
            <w:pPr>
              <w:jc w:val="center"/>
            </w:pPr>
            <w:r>
              <w:rPr>
                <w:rFonts w:ascii="Calibri" w:eastAsia="Calibri" w:hAnsi="Calibri" w:cs="Calibri"/>
                <w:sz w:val="22"/>
                <w:szCs w:val="22"/>
              </w:rPr>
              <w:t>5</w:t>
            </w:r>
          </w:p>
        </w:tc>
        <w:tc>
          <w:tcPr>
            <w:tcW w:w="944" w:type="dxa"/>
            <w:tcBorders>
              <w:top w:val="nil"/>
              <w:left w:val="nil"/>
              <w:bottom w:val="single" w:sz="4" w:space="0" w:color="000000"/>
              <w:right w:val="single" w:sz="4" w:space="0" w:color="000000"/>
            </w:tcBorders>
            <w:shd w:val="clear" w:color="auto" w:fill="FFFFFF"/>
            <w:vAlign w:val="bottom"/>
          </w:tcPr>
          <w:p w14:paraId="41960D45" w14:textId="77777777" w:rsidR="008166B3" w:rsidRDefault="00C23A19">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3487DF1E" w14:textId="7F98DF36" w:rsidR="008166B3" w:rsidRDefault="002D4158" w:rsidP="00023216">
            <w:pPr>
              <w:jc w:val="center"/>
            </w:pPr>
            <w:r>
              <w:rPr>
                <w:rFonts w:ascii="Calibri" w:eastAsia="Calibri" w:hAnsi="Calibri" w:cs="Calibri"/>
                <w:sz w:val="22"/>
                <w:szCs w:val="22"/>
              </w:rPr>
              <w:t>15</w:t>
            </w:r>
          </w:p>
        </w:tc>
        <w:tc>
          <w:tcPr>
            <w:tcW w:w="3798" w:type="dxa"/>
            <w:tcBorders>
              <w:top w:val="nil"/>
              <w:left w:val="nil"/>
              <w:bottom w:val="single" w:sz="4" w:space="0" w:color="000000"/>
              <w:right w:val="single" w:sz="4" w:space="0" w:color="000000"/>
            </w:tcBorders>
            <w:shd w:val="clear" w:color="auto" w:fill="FFFFFF"/>
            <w:vAlign w:val="bottom"/>
          </w:tcPr>
          <w:p w14:paraId="5B874D93" w14:textId="648B15D8" w:rsidR="008166B3" w:rsidRDefault="00C23A19">
            <w:r>
              <w:rPr>
                <w:rFonts w:ascii="Calibri" w:eastAsia="Calibri" w:hAnsi="Calibri" w:cs="Calibri"/>
                <w:sz w:val="22"/>
                <w:szCs w:val="22"/>
              </w:rPr>
              <w:t> </w:t>
            </w:r>
            <w:r w:rsidR="002D4158">
              <w:rPr>
                <w:rFonts w:ascii="Calibri" w:eastAsia="Calibri" w:hAnsi="Calibri" w:cs="Calibri"/>
                <w:sz w:val="22"/>
                <w:szCs w:val="22"/>
              </w:rPr>
              <w:t>Good work</w:t>
            </w:r>
          </w:p>
        </w:tc>
      </w:tr>
      <w:tr w:rsidR="008166B3" w14:paraId="5A4A3C50"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5ADCEFEF" w14:textId="77777777" w:rsidR="008166B3" w:rsidRDefault="00C23A19">
            <w:r>
              <w:rPr>
                <w:rFonts w:ascii="Calibri" w:eastAsia="Calibri" w:hAnsi="Calibri" w:cs="Calibri"/>
                <w:b/>
                <w:sz w:val="22"/>
                <w:szCs w:val="22"/>
              </w:rPr>
              <w:t>Design Constraints</w:t>
            </w:r>
          </w:p>
        </w:tc>
        <w:tc>
          <w:tcPr>
            <w:tcW w:w="1236" w:type="dxa"/>
            <w:tcBorders>
              <w:top w:val="nil"/>
              <w:left w:val="nil"/>
              <w:bottom w:val="single" w:sz="4" w:space="0" w:color="000000"/>
              <w:right w:val="single" w:sz="4" w:space="0" w:color="000000"/>
            </w:tcBorders>
            <w:shd w:val="clear" w:color="auto" w:fill="FFFFFF"/>
            <w:vAlign w:val="bottom"/>
          </w:tcPr>
          <w:p w14:paraId="68ED77F7" w14:textId="6813ECC6" w:rsidR="008166B3" w:rsidRDefault="002D4158" w:rsidP="00023216">
            <w:pPr>
              <w:jc w:val="center"/>
            </w:pPr>
            <w:r>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shd w:val="clear" w:color="auto" w:fill="FFFFFF"/>
            <w:vAlign w:val="bottom"/>
          </w:tcPr>
          <w:p w14:paraId="79203E41" w14:textId="77777777" w:rsidR="008166B3" w:rsidRDefault="00C23A19">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650149A8" w14:textId="26B80FBB" w:rsidR="008166B3" w:rsidRDefault="002D4158" w:rsidP="00023216">
            <w:pPr>
              <w:jc w:val="center"/>
            </w:pPr>
            <w:r>
              <w:rPr>
                <w:rFonts w:ascii="Calibri" w:eastAsia="Calibri" w:hAnsi="Calibri" w:cs="Calibri"/>
                <w:sz w:val="22"/>
                <w:szCs w:val="22"/>
              </w:rPr>
              <w:t>12</w:t>
            </w:r>
          </w:p>
        </w:tc>
        <w:tc>
          <w:tcPr>
            <w:tcW w:w="3798" w:type="dxa"/>
            <w:tcBorders>
              <w:top w:val="nil"/>
              <w:left w:val="nil"/>
              <w:bottom w:val="single" w:sz="4" w:space="0" w:color="000000"/>
              <w:right w:val="single" w:sz="4" w:space="0" w:color="000000"/>
            </w:tcBorders>
            <w:shd w:val="clear" w:color="auto" w:fill="FFFFFF"/>
            <w:vAlign w:val="bottom"/>
          </w:tcPr>
          <w:p w14:paraId="7D73B095" w14:textId="35F0476F" w:rsidR="008166B3" w:rsidRDefault="00C23A19">
            <w:r>
              <w:rPr>
                <w:rFonts w:ascii="Calibri" w:eastAsia="Calibri" w:hAnsi="Calibri" w:cs="Calibri"/>
                <w:sz w:val="22"/>
                <w:szCs w:val="22"/>
              </w:rPr>
              <w:t> </w:t>
            </w:r>
            <w:r w:rsidR="002D4158">
              <w:rPr>
                <w:rFonts w:ascii="Calibri" w:eastAsia="Calibri" w:hAnsi="Calibri" w:cs="Calibri"/>
                <w:sz w:val="22"/>
                <w:szCs w:val="22"/>
              </w:rPr>
              <w:t xml:space="preserve">Be more specific </w:t>
            </w:r>
          </w:p>
        </w:tc>
      </w:tr>
      <w:tr w:rsidR="008166B3" w14:paraId="1B93B250"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CF8B063" w14:textId="77777777" w:rsidR="008166B3" w:rsidRDefault="00C23A19">
            <w:r>
              <w:rPr>
                <w:rFonts w:ascii="Calibri" w:eastAsia="Calibri" w:hAnsi="Calibri" w:cs="Calibri"/>
                <w:b/>
                <w:sz w:val="22"/>
                <w:szCs w:val="22"/>
              </w:rPr>
              <w:t>Writing-Specific Items</w:t>
            </w:r>
          </w:p>
        </w:tc>
      </w:tr>
      <w:tr w:rsidR="008166B3" w14:paraId="4EECEF53"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0C2C73B8" w14:textId="77777777" w:rsidR="008166B3" w:rsidRDefault="00C23A19">
            <w:r>
              <w:rPr>
                <w:rFonts w:ascii="Calibri" w:eastAsia="Calibri" w:hAnsi="Calibri" w:cs="Calibri"/>
                <w:b/>
                <w:sz w:val="22"/>
                <w:szCs w:val="22"/>
              </w:rPr>
              <w:t>Spelling and Grammar</w:t>
            </w:r>
          </w:p>
        </w:tc>
        <w:tc>
          <w:tcPr>
            <w:tcW w:w="1236" w:type="dxa"/>
            <w:tcBorders>
              <w:top w:val="nil"/>
              <w:left w:val="nil"/>
              <w:bottom w:val="single" w:sz="4" w:space="0" w:color="000000"/>
              <w:right w:val="single" w:sz="4" w:space="0" w:color="000000"/>
            </w:tcBorders>
            <w:shd w:val="clear" w:color="auto" w:fill="FFFFFF"/>
            <w:vAlign w:val="bottom"/>
          </w:tcPr>
          <w:p w14:paraId="2060065A" w14:textId="496FB749" w:rsidR="008166B3" w:rsidRDefault="002D4158" w:rsidP="00023216">
            <w:pPr>
              <w:jc w:val="center"/>
            </w:pPr>
            <w:r>
              <w:rPr>
                <w:rFonts w:ascii="Calibri" w:eastAsia="Calibri" w:hAnsi="Calibri" w:cs="Calibri"/>
                <w:sz w:val="22"/>
                <w:szCs w:val="22"/>
              </w:rPr>
              <w:t>3</w:t>
            </w:r>
          </w:p>
        </w:tc>
        <w:tc>
          <w:tcPr>
            <w:tcW w:w="944" w:type="dxa"/>
            <w:tcBorders>
              <w:top w:val="nil"/>
              <w:left w:val="nil"/>
              <w:bottom w:val="single" w:sz="4" w:space="0" w:color="000000"/>
              <w:right w:val="single" w:sz="4" w:space="0" w:color="000000"/>
            </w:tcBorders>
            <w:shd w:val="clear" w:color="auto" w:fill="FFFFFF"/>
            <w:vAlign w:val="bottom"/>
          </w:tcPr>
          <w:p w14:paraId="1EE0807E" w14:textId="77777777" w:rsidR="008166B3" w:rsidRDefault="00C23A19">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25AE146D" w14:textId="1F2CDE84" w:rsidR="008166B3" w:rsidRDefault="002D4158" w:rsidP="00023216">
            <w:pPr>
              <w:jc w:val="center"/>
            </w:pPr>
            <w:r>
              <w:rPr>
                <w:rFonts w:ascii="Calibri" w:eastAsia="Calibri" w:hAnsi="Calibri" w:cs="Calibri"/>
                <w:sz w:val="22"/>
                <w:szCs w:val="22"/>
              </w:rPr>
              <w:t>6</w:t>
            </w:r>
          </w:p>
        </w:tc>
        <w:tc>
          <w:tcPr>
            <w:tcW w:w="3798" w:type="dxa"/>
            <w:tcBorders>
              <w:top w:val="nil"/>
              <w:left w:val="nil"/>
              <w:bottom w:val="single" w:sz="4" w:space="0" w:color="000000"/>
              <w:right w:val="single" w:sz="4" w:space="0" w:color="000000"/>
            </w:tcBorders>
            <w:shd w:val="clear" w:color="auto" w:fill="FFFFFF"/>
            <w:vAlign w:val="bottom"/>
          </w:tcPr>
          <w:p w14:paraId="22526B59" w14:textId="1DFE9926" w:rsidR="008166B3" w:rsidRDefault="00C23A19">
            <w:r>
              <w:rPr>
                <w:rFonts w:ascii="Calibri" w:eastAsia="Calibri" w:hAnsi="Calibri" w:cs="Calibri"/>
                <w:sz w:val="22"/>
                <w:szCs w:val="22"/>
              </w:rPr>
              <w:t> </w:t>
            </w:r>
            <w:r w:rsidR="002D4158">
              <w:rPr>
                <w:rFonts w:ascii="Calibri" w:eastAsia="Calibri" w:hAnsi="Calibri" w:cs="Calibri"/>
                <w:sz w:val="22"/>
                <w:szCs w:val="22"/>
              </w:rPr>
              <w:t>Some minor spelling errors</w:t>
            </w:r>
          </w:p>
        </w:tc>
      </w:tr>
      <w:tr w:rsidR="008166B3" w14:paraId="07FCABCB"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72A6339E" w14:textId="77777777" w:rsidR="008166B3" w:rsidRDefault="00C23A19">
            <w:r>
              <w:rPr>
                <w:rFonts w:ascii="Calibri" w:eastAsia="Calibri" w:hAnsi="Calibri" w:cs="Calibri"/>
                <w:b/>
                <w:sz w:val="22"/>
                <w:szCs w:val="22"/>
              </w:rPr>
              <w:t>Formatting and Citations</w:t>
            </w:r>
          </w:p>
        </w:tc>
        <w:tc>
          <w:tcPr>
            <w:tcW w:w="1236" w:type="dxa"/>
            <w:tcBorders>
              <w:top w:val="nil"/>
              <w:left w:val="nil"/>
              <w:bottom w:val="single" w:sz="4" w:space="0" w:color="000000"/>
              <w:right w:val="single" w:sz="4" w:space="0" w:color="000000"/>
            </w:tcBorders>
            <w:shd w:val="clear" w:color="auto" w:fill="FFFFFF"/>
            <w:vAlign w:val="bottom"/>
          </w:tcPr>
          <w:p w14:paraId="6D1726E3" w14:textId="5DD7420F" w:rsidR="008166B3" w:rsidRDefault="002D4158" w:rsidP="00023216">
            <w:pPr>
              <w:jc w:val="center"/>
            </w:pPr>
            <w:r>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shd w:val="clear" w:color="auto" w:fill="FFFFFF"/>
            <w:vAlign w:val="bottom"/>
          </w:tcPr>
          <w:p w14:paraId="2C3BC149" w14:textId="77777777" w:rsidR="008166B3" w:rsidRDefault="00C23A19">
            <w:pPr>
              <w:jc w:val="center"/>
            </w:pPr>
            <w:r>
              <w:rPr>
                <w:rFonts w:ascii="Calibri" w:eastAsia="Calibri" w:hAnsi="Calibri" w:cs="Calibri"/>
                <w:sz w:val="22"/>
                <w:szCs w:val="22"/>
              </w:rPr>
              <w:t>x1</w:t>
            </w:r>
          </w:p>
        </w:tc>
        <w:tc>
          <w:tcPr>
            <w:tcW w:w="936" w:type="dxa"/>
            <w:tcBorders>
              <w:top w:val="nil"/>
              <w:left w:val="nil"/>
              <w:bottom w:val="single" w:sz="4" w:space="0" w:color="000000"/>
              <w:right w:val="single" w:sz="4" w:space="0" w:color="000000"/>
            </w:tcBorders>
            <w:shd w:val="clear" w:color="auto" w:fill="FFFFFF"/>
            <w:vAlign w:val="bottom"/>
          </w:tcPr>
          <w:p w14:paraId="0B72D9E0" w14:textId="17612674" w:rsidR="008166B3" w:rsidRDefault="002D4158" w:rsidP="00023216">
            <w:pPr>
              <w:jc w:val="center"/>
            </w:pPr>
            <w:r>
              <w:rPr>
                <w:rFonts w:ascii="Calibri" w:eastAsia="Calibri" w:hAnsi="Calibri" w:cs="Calibri"/>
                <w:sz w:val="22"/>
                <w:szCs w:val="22"/>
              </w:rPr>
              <w:t>4</w:t>
            </w:r>
          </w:p>
        </w:tc>
        <w:tc>
          <w:tcPr>
            <w:tcW w:w="3798" w:type="dxa"/>
            <w:tcBorders>
              <w:top w:val="nil"/>
              <w:left w:val="nil"/>
              <w:bottom w:val="single" w:sz="4" w:space="0" w:color="000000"/>
              <w:right w:val="single" w:sz="4" w:space="0" w:color="000000"/>
            </w:tcBorders>
            <w:shd w:val="clear" w:color="auto" w:fill="FFFFFF"/>
            <w:vAlign w:val="bottom"/>
          </w:tcPr>
          <w:p w14:paraId="501D1D5F" w14:textId="12EB7E32" w:rsidR="008166B3" w:rsidRDefault="00C23A19">
            <w:r>
              <w:rPr>
                <w:rFonts w:ascii="Calibri" w:eastAsia="Calibri" w:hAnsi="Calibri" w:cs="Calibri"/>
                <w:sz w:val="22"/>
                <w:szCs w:val="22"/>
              </w:rPr>
              <w:t> </w:t>
            </w:r>
            <w:r w:rsidR="002D4158">
              <w:rPr>
                <w:rFonts w:ascii="Calibri" w:eastAsia="Calibri" w:hAnsi="Calibri" w:cs="Calibri"/>
                <w:sz w:val="22"/>
                <w:szCs w:val="22"/>
              </w:rPr>
              <w:t>Follow the IEEE format</w:t>
            </w:r>
          </w:p>
        </w:tc>
      </w:tr>
      <w:tr w:rsidR="008166B3" w14:paraId="062E51AE"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03573BE7" w14:textId="77777777" w:rsidR="008166B3" w:rsidRDefault="00C23A19">
            <w:r>
              <w:rPr>
                <w:rFonts w:ascii="Calibri" w:eastAsia="Calibri" w:hAnsi="Calibri" w:cs="Calibri"/>
                <w:b/>
                <w:sz w:val="22"/>
                <w:szCs w:val="22"/>
              </w:rPr>
              <w:t>Figures and Graphs</w:t>
            </w:r>
          </w:p>
        </w:tc>
        <w:tc>
          <w:tcPr>
            <w:tcW w:w="1236" w:type="dxa"/>
            <w:tcBorders>
              <w:top w:val="nil"/>
              <w:left w:val="nil"/>
              <w:bottom w:val="single" w:sz="4" w:space="0" w:color="000000"/>
              <w:right w:val="single" w:sz="4" w:space="0" w:color="000000"/>
            </w:tcBorders>
            <w:shd w:val="clear" w:color="auto" w:fill="FFFFFF"/>
            <w:vAlign w:val="bottom"/>
          </w:tcPr>
          <w:p w14:paraId="44A1C663" w14:textId="260E31C9" w:rsidR="008166B3" w:rsidRDefault="002D4158" w:rsidP="00023216">
            <w:pPr>
              <w:jc w:val="center"/>
            </w:pPr>
            <w:r>
              <w:rPr>
                <w:rFonts w:ascii="Calibri" w:eastAsia="Calibri" w:hAnsi="Calibri" w:cs="Calibri"/>
                <w:sz w:val="22"/>
                <w:szCs w:val="22"/>
              </w:rPr>
              <w:t>5</w:t>
            </w:r>
          </w:p>
        </w:tc>
        <w:tc>
          <w:tcPr>
            <w:tcW w:w="944" w:type="dxa"/>
            <w:tcBorders>
              <w:top w:val="nil"/>
              <w:left w:val="nil"/>
              <w:bottom w:val="single" w:sz="4" w:space="0" w:color="000000"/>
              <w:right w:val="single" w:sz="4" w:space="0" w:color="000000"/>
            </w:tcBorders>
            <w:shd w:val="clear" w:color="auto" w:fill="FFFFFF"/>
            <w:vAlign w:val="bottom"/>
          </w:tcPr>
          <w:p w14:paraId="0D44AA05" w14:textId="77777777" w:rsidR="008166B3" w:rsidRDefault="00C23A19">
            <w:pPr>
              <w:jc w:val="center"/>
            </w:pPr>
            <w:r>
              <w:rPr>
                <w:rFonts w:ascii="Calibri" w:eastAsia="Calibri" w:hAnsi="Calibri" w:cs="Calibri"/>
                <w:sz w:val="22"/>
                <w:szCs w:val="22"/>
              </w:rPr>
              <w:t>x2</w:t>
            </w:r>
          </w:p>
        </w:tc>
        <w:tc>
          <w:tcPr>
            <w:tcW w:w="936" w:type="dxa"/>
            <w:tcBorders>
              <w:top w:val="nil"/>
              <w:left w:val="nil"/>
              <w:bottom w:val="single" w:sz="4" w:space="0" w:color="000000"/>
              <w:right w:val="single" w:sz="4" w:space="0" w:color="000000"/>
            </w:tcBorders>
            <w:shd w:val="clear" w:color="auto" w:fill="FFFFFF"/>
            <w:vAlign w:val="bottom"/>
          </w:tcPr>
          <w:p w14:paraId="1E3B446E" w14:textId="050CE1F9" w:rsidR="008166B3" w:rsidRDefault="00023216" w:rsidP="00023216">
            <w:pPr>
              <w:jc w:val="center"/>
            </w:pPr>
            <w:r>
              <w:rPr>
                <w:rFonts w:ascii="Calibri" w:eastAsia="Calibri" w:hAnsi="Calibri" w:cs="Calibri"/>
                <w:sz w:val="22"/>
                <w:szCs w:val="22"/>
              </w:rPr>
              <w:t>10</w:t>
            </w:r>
          </w:p>
        </w:tc>
        <w:tc>
          <w:tcPr>
            <w:tcW w:w="3798" w:type="dxa"/>
            <w:tcBorders>
              <w:top w:val="nil"/>
              <w:left w:val="nil"/>
              <w:bottom w:val="single" w:sz="4" w:space="0" w:color="000000"/>
              <w:right w:val="single" w:sz="4" w:space="0" w:color="000000"/>
            </w:tcBorders>
            <w:shd w:val="clear" w:color="auto" w:fill="FFFFFF"/>
            <w:vAlign w:val="bottom"/>
          </w:tcPr>
          <w:p w14:paraId="62BCF5CB" w14:textId="75FD2368" w:rsidR="008166B3" w:rsidRDefault="00C23A19">
            <w:r>
              <w:rPr>
                <w:rFonts w:ascii="Calibri" w:eastAsia="Calibri" w:hAnsi="Calibri" w:cs="Calibri"/>
                <w:sz w:val="22"/>
                <w:szCs w:val="22"/>
              </w:rPr>
              <w:t> </w:t>
            </w:r>
            <w:r w:rsidR="00023216">
              <w:rPr>
                <w:rFonts w:ascii="Calibri" w:eastAsia="Calibri" w:hAnsi="Calibri" w:cs="Calibri"/>
                <w:sz w:val="22"/>
                <w:szCs w:val="22"/>
              </w:rPr>
              <w:t>Good work</w:t>
            </w:r>
          </w:p>
        </w:tc>
      </w:tr>
      <w:tr w:rsidR="008166B3" w14:paraId="3B9EE3C1"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FFFF"/>
            <w:vAlign w:val="bottom"/>
          </w:tcPr>
          <w:p w14:paraId="3A002706" w14:textId="77777777" w:rsidR="008166B3" w:rsidRDefault="00C23A19">
            <w:r>
              <w:rPr>
                <w:rFonts w:ascii="Calibri" w:eastAsia="Calibri" w:hAnsi="Calibri" w:cs="Calibri"/>
                <w:b/>
                <w:sz w:val="22"/>
                <w:szCs w:val="22"/>
              </w:rPr>
              <w:t>Technical Writing Style</w:t>
            </w:r>
          </w:p>
        </w:tc>
        <w:tc>
          <w:tcPr>
            <w:tcW w:w="1236" w:type="dxa"/>
            <w:tcBorders>
              <w:top w:val="nil"/>
              <w:left w:val="nil"/>
              <w:bottom w:val="single" w:sz="4" w:space="0" w:color="000000"/>
              <w:right w:val="single" w:sz="4" w:space="0" w:color="000000"/>
            </w:tcBorders>
            <w:shd w:val="clear" w:color="auto" w:fill="FFFFFF"/>
            <w:vAlign w:val="bottom"/>
          </w:tcPr>
          <w:p w14:paraId="32E5EE77" w14:textId="0998BAEC" w:rsidR="008166B3" w:rsidRDefault="002D4158" w:rsidP="00023216">
            <w:pPr>
              <w:jc w:val="center"/>
            </w:pPr>
            <w:r>
              <w:rPr>
                <w:rFonts w:ascii="Calibri" w:eastAsia="Calibri" w:hAnsi="Calibri" w:cs="Calibri"/>
                <w:sz w:val="22"/>
                <w:szCs w:val="22"/>
              </w:rPr>
              <w:t>4</w:t>
            </w:r>
          </w:p>
        </w:tc>
        <w:tc>
          <w:tcPr>
            <w:tcW w:w="944" w:type="dxa"/>
            <w:tcBorders>
              <w:top w:val="nil"/>
              <w:left w:val="nil"/>
              <w:bottom w:val="single" w:sz="4" w:space="0" w:color="000000"/>
              <w:right w:val="single" w:sz="4" w:space="0" w:color="000000"/>
            </w:tcBorders>
            <w:shd w:val="clear" w:color="auto" w:fill="FFFFFF"/>
            <w:vAlign w:val="bottom"/>
          </w:tcPr>
          <w:p w14:paraId="39FA2A8A" w14:textId="77777777" w:rsidR="008166B3" w:rsidRDefault="00C23A19">
            <w:pPr>
              <w:jc w:val="center"/>
            </w:pPr>
            <w:r>
              <w:rPr>
                <w:rFonts w:ascii="Calibri" w:eastAsia="Calibri" w:hAnsi="Calibri" w:cs="Calibri"/>
                <w:sz w:val="22"/>
                <w:szCs w:val="22"/>
              </w:rPr>
              <w:t>x3</w:t>
            </w:r>
          </w:p>
        </w:tc>
        <w:tc>
          <w:tcPr>
            <w:tcW w:w="936" w:type="dxa"/>
            <w:tcBorders>
              <w:top w:val="nil"/>
              <w:left w:val="nil"/>
              <w:bottom w:val="single" w:sz="4" w:space="0" w:color="000000"/>
              <w:right w:val="single" w:sz="4" w:space="0" w:color="000000"/>
            </w:tcBorders>
            <w:shd w:val="clear" w:color="auto" w:fill="FFFFFF"/>
            <w:vAlign w:val="bottom"/>
          </w:tcPr>
          <w:p w14:paraId="4D3ECBC5" w14:textId="5A45B8EA" w:rsidR="008166B3" w:rsidRDefault="00023216" w:rsidP="00023216">
            <w:pPr>
              <w:jc w:val="center"/>
            </w:pPr>
            <w:r>
              <w:rPr>
                <w:rFonts w:ascii="Calibri" w:eastAsia="Calibri" w:hAnsi="Calibri" w:cs="Calibri"/>
                <w:sz w:val="22"/>
                <w:szCs w:val="22"/>
              </w:rPr>
              <w:t>12</w:t>
            </w:r>
          </w:p>
        </w:tc>
        <w:tc>
          <w:tcPr>
            <w:tcW w:w="3798" w:type="dxa"/>
            <w:tcBorders>
              <w:top w:val="nil"/>
              <w:left w:val="nil"/>
              <w:bottom w:val="single" w:sz="4" w:space="0" w:color="000000"/>
              <w:right w:val="single" w:sz="4" w:space="0" w:color="000000"/>
            </w:tcBorders>
            <w:shd w:val="clear" w:color="auto" w:fill="FFFFFF"/>
            <w:vAlign w:val="bottom"/>
          </w:tcPr>
          <w:p w14:paraId="7D1C2406" w14:textId="3941C320" w:rsidR="008166B3" w:rsidRDefault="00C23A19">
            <w:r>
              <w:rPr>
                <w:rFonts w:ascii="Calibri" w:eastAsia="Calibri" w:hAnsi="Calibri" w:cs="Calibri"/>
                <w:sz w:val="22"/>
                <w:szCs w:val="22"/>
              </w:rPr>
              <w:t> </w:t>
            </w:r>
            <w:r w:rsidR="00023216">
              <w:rPr>
                <w:rFonts w:ascii="Calibri" w:eastAsia="Calibri" w:hAnsi="Calibri" w:cs="Calibri"/>
                <w:sz w:val="22"/>
                <w:szCs w:val="22"/>
              </w:rPr>
              <w:t>Good</w:t>
            </w:r>
          </w:p>
        </w:tc>
      </w:tr>
      <w:tr w:rsidR="008166B3" w14:paraId="22AA6579"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59943A67" w14:textId="77777777" w:rsidR="008166B3" w:rsidRDefault="00C23A19">
            <w:r>
              <w:rPr>
                <w:rFonts w:ascii="Calibri" w:eastAsia="Calibri" w:hAnsi="Calibri" w:cs="Calibri"/>
                <w:b/>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FFFFFF"/>
            <w:vAlign w:val="bottom"/>
          </w:tcPr>
          <w:p w14:paraId="269172B6" w14:textId="1A709519" w:rsidR="008166B3" w:rsidRDefault="00023216" w:rsidP="00023216">
            <w:pPr>
              <w:jc w:val="center"/>
            </w:pPr>
            <w:r>
              <w:rPr>
                <w:rFonts w:ascii="Calibri" w:eastAsia="Calibri" w:hAnsi="Calibri" w:cs="Calibri"/>
                <w:sz w:val="22"/>
                <w:szCs w:val="22"/>
              </w:rPr>
              <w:t>86</w:t>
            </w:r>
            <w:r w:rsidR="00A60BCC">
              <w:rPr>
                <w:rFonts w:ascii="Calibri" w:eastAsia="Calibri" w:hAnsi="Calibri" w:cs="Calibri"/>
                <w:sz w:val="22"/>
                <w:szCs w:val="22"/>
              </w:rPr>
              <w:t>/100</w:t>
            </w:r>
          </w:p>
        </w:tc>
        <w:tc>
          <w:tcPr>
            <w:tcW w:w="3798" w:type="dxa"/>
            <w:tcBorders>
              <w:top w:val="nil"/>
              <w:left w:val="nil"/>
              <w:bottom w:val="single" w:sz="4" w:space="0" w:color="000000"/>
              <w:right w:val="single" w:sz="4" w:space="0" w:color="000000"/>
            </w:tcBorders>
            <w:shd w:val="clear" w:color="auto" w:fill="FFFFFF"/>
            <w:vAlign w:val="bottom"/>
          </w:tcPr>
          <w:p w14:paraId="34EA7C2C" w14:textId="77777777" w:rsidR="008166B3" w:rsidRDefault="00C23A19">
            <w:r>
              <w:rPr>
                <w:rFonts w:ascii="Calibri" w:eastAsia="Calibri" w:hAnsi="Calibri" w:cs="Calibri"/>
                <w:sz w:val="22"/>
                <w:szCs w:val="22"/>
              </w:rPr>
              <w:t> </w:t>
            </w:r>
          </w:p>
        </w:tc>
      </w:tr>
    </w:tbl>
    <w:p w14:paraId="7E03A35A" w14:textId="77777777" w:rsidR="008166B3" w:rsidRDefault="008166B3">
      <w:pPr>
        <w:pStyle w:val="Title"/>
        <w:jc w:val="left"/>
      </w:pPr>
    </w:p>
    <w:p w14:paraId="6C9EB013" w14:textId="77777777" w:rsidR="008166B3" w:rsidRDefault="00C23A19">
      <w:pPr>
        <w:pStyle w:val="Title"/>
        <w:jc w:val="left"/>
      </w:pPr>
      <w:r>
        <w:rPr>
          <w:sz w:val="24"/>
          <w:szCs w:val="24"/>
        </w:rPr>
        <w:t xml:space="preserve">5: Excellent </w:t>
      </w:r>
      <w:r>
        <w:rPr>
          <w:sz w:val="24"/>
          <w:szCs w:val="24"/>
        </w:rPr>
        <w:tab/>
        <w:t>4: Good     3: Acceptable    2: Poor     1: Very Poor    0: Not attempted</w:t>
      </w:r>
    </w:p>
    <w:p w14:paraId="1ED5B6D3" w14:textId="77777777" w:rsidR="008166B3" w:rsidRDefault="008166B3">
      <w:pPr>
        <w:pStyle w:val="Title"/>
        <w:jc w:val="left"/>
      </w:pPr>
    </w:p>
    <w:p w14:paraId="4442398B" w14:textId="2FC28866" w:rsidR="008166B3" w:rsidRDefault="00C23A19">
      <w:pPr>
        <w:pStyle w:val="Title"/>
        <w:jc w:val="left"/>
      </w:pPr>
      <w:r>
        <w:rPr>
          <w:sz w:val="24"/>
          <w:szCs w:val="24"/>
        </w:rPr>
        <w:t>General Comments:</w:t>
      </w:r>
    </w:p>
    <w:p w14:paraId="3BA664E9" w14:textId="77777777" w:rsidR="008166B3" w:rsidRDefault="008166B3">
      <w:pPr>
        <w:pStyle w:val="Title"/>
        <w:jc w:val="left"/>
      </w:pPr>
    </w:p>
    <w:p w14:paraId="797A0932" w14:textId="720917A4" w:rsidR="008166B3" w:rsidRPr="00A60BCC" w:rsidRDefault="002D4158">
      <w:pPr>
        <w:pStyle w:val="Title"/>
        <w:jc w:val="left"/>
        <w:rPr>
          <w:b w:val="0"/>
          <w:sz w:val="24"/>
          <w:szCs w:val="24"/>
        </w:rPr>
      </w:pPr>
      <w:r w:rsidRPr="00A60BCC">
        <w:rPr>
          <w:b w:val="0"/>
          <w:sz w:val="24"/>
          <w:szCs w:val="24"/>
        </w:rPr>
        <w:t>Good work! But some sections need more work. You have not mentioned about how the web interface would communicate to the Barbot. A wifi module can add some complexity to the project. Make sure you decide fast and start working on it!!</w:t>
      </w:r>
    </w:p>
    <w:p w14:paraId="59BFB91A" w14:textId="77777777" w:rsidR="008166B3" w:rsidRDefault="008166B3">
      <w:pPr>
        <w:pStyle w:val="Title"/>
        <w:jc w:val="left"/>
      </w:pPr>
    </w:p>
    <w:p w14:paraId="2B2CF0B0" w14:textId="77777777" w:rsidR="008166B3" w:rsidRDefault="008166B3">
      <w:pPr>
        <w:pStyle w:val="Title"/>
        <w:jc w:val="left"/>
      </w:pPr>
    </w:p>
    <w:p w14:paraId="761A6C65" w14:textId="77777777" w:rsidR="008166B3" w:rsidRDefault="008166B3">
      <w:pPr>
        <w:pStyle w:val="Title"/>
        <w:jc w:val="left"/>
      </w:pPr>
    </w:p>
    <w:p w14:paraId="6EBD6470" w14:textId="77777777" w:rsidR="008166B3" w:rsidRDefault="008166B3">
      <w:pPr>
        <w:pStyle w:val="Title"/>
        <w:jc w:val="left"/>
      </w:pPr>
    </w:p>
    <w:p w14:paraId="72C2FF5E" w14:textId="77777777" w:rsidR="008166B3" w:rsidRDefault="008166B3">
      <w:pPr>
        <w:pStyle w:val="Title"/>
        <w:jc w:val="left"/>
      </w:pPr>
    </w:p>
    <w:p w14:paraId="3DCB9B88" w14:textId="77777777" w:rsidR="008166B3" w:rsidRDefault="008166B3">
      <w:pPr>
        <w:pStyle w:val="Title"/>
        <w:jc w:val="left"/>
      </w:pPr>
    </w:p>
    <w:p w14:paraId="471A76EA" w14:textId="77777777" w:rsidR="008166B3" w:rsidRDefault="00C23A19">
      <w:pPr>
        <w:pStyle w:val="Title"/>
        <w:jc w:val="left"/>
      </w:pPr>
      <w:r>
        <w:rPr>
          <w:sz w:val="24"/>
          <w:szCs w:val="24"/>
        </w:rPr>
        <w:t>1.0 Functional Description</w:t>
      </w:r>
    </w:p>
    <w:p w14:paraId="5D50C5EC" w14:textId="77777777" w:rsidR="008166B3" w:rsidRDefault="008166B3">
      <w:pPr>
        <w:pStyle w:val="Title"/>
        <w:jc w:val="left"/>
      </w:pPr>
    </w:p>
    <w:p w14:paraId="7EC5E38B" w14:textId="77777777" w:rsidR="008166B3" w:rsidRDefault="00C23A19">
      <w:r>
        <w:t xml:space="preserve">Barbot is an automatic bartender that could prepare drink for users. User will be provided a web interface as drink menu which will allow users to select their desired drink. In the drink menu, there are two sections, one section is for drinks with build-in recipes, and the other section allows user to mix up their own drinks. The web interface communicates with Raspberry Pi through wifi module. In addition, this machines is built to mix between 8 alcohol or drinks. The information about the current status of machine (what kind of drink is it making and whether it is finished) will be displayed on a LCD screen on the device. A slidable platform will carry the cup move along the metal rod to the target position and the target drink will be poured down into the cup. </w:t>
      </w:r>
      <w:commentRangeStart w:id="0"/>
      <w:r>
        <w:t>After several times of move, the desired drink will be ready for users</w:t>
      </w:r>
      <w:commentRangeEnd w:id="0"/>
      <w:r w:rsidR="002D4158">
        <w:rPr>
          <w:rStyle w:val="CommentReference"/>
        </w:rPr>
        <w:commentReference w:id="0"/>
      </w:r>
      <w:r>
        <w:t xml:space="preserve">.    </w:t>
      </w:r>
    </w:p>
    <w:p w14:paraId="08B75285" w14:textId="77777777" w:rsidR="008166B3" w:rsidRDefault="00C23A19">
      <w:r>
        <w:tab/>
      </w:r>
      <w:r>
        <w:tab/>
      </w:r>
      <w:r>
        <w:tab/>
      </w:r>
      <w:r>
        <w:tab/>
      </w:r>
    </w:p>
    <w:p w14:paraId="7BE57814" w14:textId="77777777" w:rsidR="008166B3" w:rsidRDefault="00C23A19">
      <w:r>
        <w:t xml:space="preserve"> </w:t>
      </w:r>
      <w:r>
        <w:rPr>
          <w:b/>
        </w:rPr>
        <w:t>2.0 Theory of Operation</w:t>
      </w:r>
    </w:p>
    <w:p w14:paraId="2D3C8736" w14:textId="77777777" w:rsidR="008166B3" w:rsidRDefault="00C23A19">
      <w:r>
        <w:tab/>
      </w:r>
      <w:r>
        <w:tab/>
      </w:r>
      <w:r>
        <w:tab/>
      </w:r>
      <w:r>
        <w:tab/>
      </w:r>
      <w:r>
        <w:tab/>
      </w:r>
    </w:p>
    <w:p w14:paraId="061BE47C" w14:textId="77777777" w:rsidR="008166B3" w:rsidRDefault="00C23A19">
      <w:r>
        <w:t>The purpose of Barbot is to allow user to mix their own drinks without the help of bartender. The goal of the barbot is to save money and time for user and let user enjoy the drink anytime as they want.</w:t>
      </w:r>
    </w:p>
    <w:p w14:paraId="77190F8F" w14:textId="77777777" w:rsidR="008166B3" w:rsidRDefault="00C23A19">
      <w:r>
        <w:tab/>
      </w:r>
      <w:r>
        <w:tab/>
      </w:r>
      <w:r>
        <w:tab/>
      </w:r>
      <w:r>
        <w:tab/>
      </w:r>
      <w:r>
        <w:tab/>
      </w:r>
      <w:r>
        <w:tab/>
      </w:r>
    </w:p>
    <w:p w14:paraId="1776C8BA" w14:textId="77777777" w:rsidR="008166B3" w:rsidRDefault="00C23A19">
      <w:r>
        <w:t>The stepper motor on the conveyer rod helps to determine the movement of the cup, by measuring speed in the one axis. By the distance formula, d = s</w:t>
      </w:r>
      <w:r w:rsidR="00085D6E">
        <w:t xml:space="preserve"> * </w:t>
      </w:r>
      <w:r>
        <w:t xml:space="preserve">t, the measure of </w:t>
      </w:r>
      <w:r w:rsidR="00085D6E">
        <w:t>distance is</w:t>
      </w:r>
      <w:r>
        <w:t xml:space="preserve"> directly proportional to speed, given that the stepper motor’s speed is constant. So, </w:t>
      </w:r>
      <w:commentRangeStart w:id="1"/>
      <w:r>
        <w:t xml:space="preserve">we can control the time to let the cup stops at required </w:t>
      </w:r>
      <w:r w:rsidR="00085D6E">
        <w:t>position</w:t>
      </w:r>
      <w:commentRangeEnd w:id="1"/>
      <w:r w:rsidR="002D4158">
        <w:rPr>
          <w:rStyle w:val="CommentReference"/>
        </w:rPr>
        <w:commentReference w:id="1"/>
      </w:r>
      <w:r w:rsidR="00085D6E">
        <w:t>.</w:t>
      </w:r>
      <w:r>
        <w:t xml:space="preserve">  </w:t>
      </w:r>
    </w:p>
    <w:p w14:paraId="42FF5113" w14:textId="77777777" w:rsidR="008166B3" w:rsidRDefault="00C23A19">
      <w:r>
        <w:t xml:space="preserve"> </w:t>
      </w:r>
      <w:r>
        <w:tab/>
      </w:r>
      <w:r>
        <w:tab/>
      </w:r>
      <w:r>
        <w:tab/>
      </w:r>
      <w:r>
        <w:tab/>
      </w:r>
    </w:p>
    <w:p w14:paraId="57D62702" w14:textId="77777777" w:rsidR="008166B3" w:rsidRDefault="00C23A19">
      <w:r>
        <w:t xml:space="preserve">The capacity linear actuator on the cup holder is to controller the valve of the drink dispenser by moving up and down. </w:t>
      </w:r>
      <w:commentRangeStart w:id="2"/>
      <w:r>
        <w:t xml:space="preserve">As the cup arrives the desired position, the capacity linear actuator will move up </w:t>
      </w:r>
      <w:r w:rsidR="00085D6E">
        <w:t>until open</w:t>
      </w:r>
      <w:r>
        <w:t xml:space="preserve"> the valve of drink dispenser, and wait for dispensing the drink</w:t>
      </w:r>
      <w:commentRangeEnd w:id="2"/>
      <w:r w:rsidR="002D4158">
        <w:rPr>
          <w:rStyle w:val="CommentReference"/>
        </w:rPr>
        <w:commentReference w:id="2"/>
      </w:r>
      <w:r>
        <w:t>. Hydraulic actuator is based on Pascal’s law</w:t>
      </w:r>
      <w:r>
        <w:rPr>
          <w:vertAlign w:val="superscript"/>
        </w:rPr>
        <w:t>[1]</w:t>
      </w:r>
      <w:r>
        <w:t xml:space="preserve">. The law states that </w:t>
      </w:r>
      <w:r>
        <w:rPr>
          <w:color w:val="222222"/>
          <w:highlight w:val="white"/>
        </w:rPr>
        <w:t>as the pressure in the system is the same, the force that the fluid gives to the surroundings is therefore equal to pressure × area. In such a way, a small piston feels a small force and a large piston feels a large force.</w:t>
      </w:r>
      <w:r>
        <w:t xml:space="preserve"> </w:t>
      </w:r>
    </w:p>
    <w:p w14:paraId="4DA36126" w14:textId="77777777" w:rsidR="008166B3" w:rsidRDefault="008166B3">
      <w:pPr>
        <w:pStyle w:val="Title"/>
        <w:jc w:val="left"/>
      </w:pPr>
    </w:p>
    <w:p w14:paraId="0FD2DE73" w14:textId="77777777" w:rsidR="008166B3" w:rsidRDefault="00C23A19">
      <w:pPr>
        <w:pStyle w:val="Title"/>
        <w:jc w:val="left"/>
      </w:pPr>
      <w:r>
        <w:rPr>
          <w:sz w:val="24"/>
          <w:szCs w:val="24"/>
        </w:rPr>
        <w:t>3.0 Expected Usage Case</w:t>
      </w:r>
    </w:p>
    <w:p w14:paraId="27ACADFB" w14:textId="77777777" w:rsidR="008166B3" w:rsidRDefault="008166B3">
      <w:pPr>
        <w:pStyle w:val="Title"/>
        <w:jc w:val="left"/>
      </w:pPr>
    </w:p>
    <w:p w14:paraId="269B459C" w14:textId="5B7F7CA1" w:rsidR="008166B3" w:rsidRDefault="00C23A19">
      <w:r>
        <w:t xml:space="preserve">The project will be used indoors so there will be no environmental constraints. The project will be used in a stationary setting. The product will be placed on table and users </w:t>
      </w:r>
      <w:del w:id="3" w:author="Tata Narendra Babu, Varshini" w:date="2017-01-24T11:16:00Z">
        <w:r w:rsidDel="002D4158">
          <w:delText xml:space="preserve">are recommended to </w:delText>
        </w:r>
      </w:del>
      <w:r>
        <w:t>interact with product</w:t>
      </w:r>
      <w:del w:id="4" w:author="Anithanaran" w:date="2017-01-23T01:45:00Z">
        <w:r w:rsidDel="007D09AA">
          <w:delText xml:space="preserve"> </w:delText>
        </w:r>
      </w:del>
      <w:del w:id="5" w:author="Tata Narendra Babu, Varshini" w:date="2017-01-24T11:16:00Z">
        <w:r w:rsidDel="002D4158">
          <w:delText>stationarily</w:delText>
        </w:r>
      </w:del>
      <w:ins w:id="6" w:author="Anithanaran" w:date="2017-01-23T01:45:00Z">
        <w:del w:id="7" w:author="Tata Narendra Babu, Varshini" w:date="2017-01-24T11:16:00Z">
          <w:r w:rsidR="007D09AA" w:rsidDel="002D4158">
            <w:delText xml:space="preserve"> </w:delText>
          </w:r>
        </w:del>
      </w:ins>
      <w:ins w:id="8" w:author="Tata Narendra Babu, Varshini" w:date="2017-01-24T11:16:00Z">
        <w:r w:rsidR="002D4158">
          <w:t>through the web interface</w:t>
        </w:r>
      </w:ins>
      <w:r>
        <w:t xml:space="preserve">. The </w:t>
      </w:r>
      <w:del w:id="9" w:author="Anithanaran" w:date="2017-01-23T01:47:00Z">
        <w:r w:rsidDel="007D09AA">
          <w:delText xml:space="preserve">project </w:delText>
        </w:r>
      </w:del>
      <w:ins w:id="10" w:author="Anithanaran" w:date="2017-01-23T01:47:00Z">
        <w:del w:id="11" w:author="Tata Narendra Babu, Varshini" w:date="2017-01-24T11:17:00Z">
          <w:r w:rsidR="007D09AA" w:rsidDel="002D4158">
            <w:delText xml:space="preserve">t </w:delText>
          </w:r>
        </w:del>
      </w:ins>
      <w:ins w:id="12" w:author="Tata Narendra Babu, Varshini" w:date="2017-01-24T11:17:00Z">
        <w:r w:rsidR="002D4158">
          <w:t xml:space="preserve">Barbot </w:t>
        </w:r>
      </w:ins>
      <w:r>
        <w:t>will be processing one user request at a time, so one user will use the machine instance of the project</w:t>
      </w:r>
      <w:ins w:id="13" w:author="Anithanaran" w:date="2017-01-23T01:47:00Z">
        <w:r w:rsidR="007D09AA">
          <w:t xml:space="preserve"> </w:t>
        </w:r>
      </w:ins>
      <w:ins w:id="14" w:author="Tata Narendra Babu, Varshini" w:date="2017-01-24T11:17:00Z">
        <w:r w:rsidR="002D4158">
          <w:t>one at</w:t>
        </w:r>
      </w:ins>
      <w:r>
        <w:t xml:space="preserve"> a time. However, other users can use the web interface of the project to order the drink at the same time when our machine is working on previous user’s order. So multiple users can use </w:t>
      </w:r>
      <w:r>
        <w:lastRenderedPageBreak/>
        <w:t>the web interface of the project at the same time. Since our project involves alcohol, all users are expected to be above the age of 21 and non-allergic to alcohol beverages.</w:t>
      </w:r>
    </w:p>
    <w:p w14:paraId="2DCA39D4" w14:textId="77777777" w:rsidR="008166B3" w:rsidRDefault="008166B3">
      <w:pPr>
        <w:pStyle w:val="Title"/>
        <w:jc w:val="left"/>
      </w:pPr>
    </w:p>
    <w:p w14:paraId="421950C8" w14:textId="77777777" w:rsidR="008166B3" w:rsidRDefault="00C23A19">
      <w:pPr>
        <w:pStyle w:val="Title"/>
        <w:jc w:val="left"/>
      </w:pPr>
      <w:r>
        <w:rPr>
          <w:sz w:val="24"/>
          <w:szCs w:val="24"/>
        </w:rPr>
        <w:t>4.0 Design Constraints</w:t>
      </w:r>
    </w:p>
    <w:p w14:paraId="603CEF88" w14:textId="77777777" w:rsidR="008166B3" w:rsidRDefault="008166B3">
      <w:pPr>
        <w:pStyle w:val="Title"/>
        <w:jc w:val="left"/>
      </w:pPr>
    </w:p>
    <w:p w14:paraId="1CBE1D4F" w14:textId="77777777" w:rsidR="008166B3" w:rsidRDefault="00C23A19">
      <w:pPr>
        <w:pStyle w:val="Title"/>
        <w:jc w:val="left"/>
      </w:pPr>
      <w:r>
        <w:rPr>
          <w:sz w:val="24"/>
          <w:szCs w:val="24"/>
        </w:rPr>
        <w:t>4.1 Computational Constraints</w:t>
      </w:r>
    </w:p>
    <w:p w14:paraId="44771E90" w14:textId="77777777" w:rsidR="008166B3" w:rsidRDefault="008166B3">
      <w:pPr>
        <w:pStyle w:val="Title"/>
        <w:jc w:val="left"/>
      </w:pPr>
    </w:p>
    <w:p w14:paraId="28DC635D" w14:textId="7111644C" w:rsidR="008166B3" w:rsidRDefault="00C23A19">
      <w:r>
        <w:t>The primary computational functions of the Barbot are focused around how to make the cup stop at required position. The stepper motor will control the cup holder moving in a constant speed.  The main arithmetic calculations is to compute time needed to run the motor based on the distance between every drink. Besides, the time to run the capacity linear actuator needs to be calculated based on the speed of capacity linear actuator and the distance between the cup holder and the drink dispenser valve. The total waiting time for dispensing one drink will base on the the time</w:t>
      </w:r>
      <w:del w:id="15" w:author="Anithanaran" w:date="2017-01-23T01:49:00Z">
        <w:r w:rsidDel="00337D17">
          <w:delText>s</w:delText>
        </w:r>
      </w:del>
      <w:r>
        <w:t xml:space="preserve"> </w:t>
      </w:r>
      <w:r w:rsidR="00E32E7E">
        <w:t>of capacity</w:t>
      </w:r>
      <w:r>
        <w:t xml:space="preserve"> linear actuator need to reach the valve and the time that the valve dispenses the liquid. The microcontroller will also need to be able to interface Raspberry Pi </w:t>
      </w:r>
      <w:r w:rsidR="00E32E7E">
        <w:t>via SPI</w:t>
      </w:r>
      <w:r>
        <w:t xml:space="preserve"> protocols, LCD screen, and </w:t>
      </w:r>
      <w:commentRangeStart w:id="16"/>
      <w:r>
        <w:t>performing all the operations</w:t>
      </w:r>
      <w:commentRangeEnd w:id="16"/>
      <w:r w:rsidR="002D4158">
        <w:rPr>
          <w:rStyle w:val="CommentReference"/>
        </w:rPr>
        <w:commentReference w:id="16"/>
      </w:r>
      <w:r>
        <w:t>.</w:t>
      </w:r>
      <w:r>
        <w:tab/>
      </w:r>
      <w:r>
        <w:tab/>
      </w:r>
    </w:p>
    <w:p w14:paraId="29DCB397" w14:textId="77777777" w:rsidR="008166B3" w:rsidRDefault="00C23A19">
      <w:r>
        <w:t xml:space="preserve">There is no need of external memory for this project. All the data will be stored in the Raspberry Pi.  </w:t>
      </w:r>
      <w:r>
        <w:tab/>
      </w:r>
    </w:p>
    <w:p w14:paraId="12E2624D" w14:textId="77777777" w:rsidR="008166B3" w:rsidRDefault="00C23A19">
      <w:r>
        <w:tab/>
      </w:r>
      <w:r>
        <w:tab/>
      </w:r>
    </w:p>
    <w:p w14:paraId="11E1F187" w14:textId="77777777" w:rsidR="008166B3" w:rsidRDefault="00C23A19">
      <w:pPr>
        <w:pStyle w:val="Title"/>
        <w:jc w:val="left"/>
      </w:pPr>
      <w:r>
        <w:rPr>
          <w:sz w:val="24"/>
          <w:szCs w:val="24"/>
        </w:rPr>
        <w:t>4.2 Electronics Constraints</w:t>
      </w:r>
    </w:p>
    <w:p w14:paraId="23FB7B72" w14:textId="77777777" w:rsidR="008166B3" w:rsidRDefault="008166B3"/>
    <w:p w14:paraId="01BB8F1F" w14:textId="0476667B" w:rsidR="008166B3" w:rsidRDefault="00C23A19">
      <w:r>
        <w:t xml:space="preserve">The major components the Barbot will utilize are as follows: LCD screen, stepper motor, Raspberry Pi, and Linear Actuator. LCD screen will </w:t>
      </w:r>
      <w:del w:id="17" w:author="Anithanaran" w:date="2017-01-23T01:50:00Z">
        <w:r w:rsidDel="00337D17">
          <w:delText xml:space="preserve">be </w:delText>
        </w:r>
      </w:del>
      <w:r>
        <w:t>communicate</w:t>
      </w:r>
      <w:del w:id="18" w:author="Anithanaran" w:date="2017-01-23T01:50:00Z">
        <w:r w:rsidDel="00337D17">
          <w:delText>d</w:delText>
        </w:r>
      </w:del>
      <w:r>
        <w:t xml:space="preserve"> through standard serial protocol to save output pins. Stepper motors and linear actuator will be controlled by the PWM protocol. Both motors require 12-volt</w:t>
      </w:r>
      <w:r>
        <w:rPr>
          <w:vertAlign w:val="superscript"/>
        </w:rPr>
        <w:t>[2]</w:t>
      </w:r>
      <w:r>
        <w:t xml:space="preserve"> to operate, thus, we might need external voltage sources or amplifiers for desired behavior. Microcontroller receives the alcohol information from Raspberry Pi via the SPI protocol. Microcontroller can process the info to operate motors to create pre-designed drinks or custom drinks.</w:t>
      </w:r>
    </w:p>
    <w:p w14:paraId="136E4F69" w14:textId="77777777" w:rsidR="008166B3" w:rsidRDefault="008166B3"/>
    <w:p w14:paraId="09E93D00" w14:textId="77777777" w:rsidR="008166B3" w:rsidRDefault="00C23A19">
      <w:pPr>
        <w:pStyle w:val="Title"/>
        <w:jc w:val="left"/>
      </w:pPr>
      <w:r>
        <w:rPr>
          <w:sz w:val="24"/>
          <w:szCs w:val="24"/>
        </w:rPr>
        <w:t>4.3 Thermal/Power Constraints</w:t>
      </w:r>
    </w:p>
    <w:p w14:paraId="53D5E8EA" w14:textId="77777777" w:rsidR="008166B3" w:rsidRDefault="008166B3"/>
    <w:p w14:paraId="50553086" w14:textId="77777777" w:rsidR="008166B3" w:rsidRDefault="00C23A19">
      <w:r>
        <w:t xml:space="preserve">Because the project will be used to make the drink at any time, it is expected that the device be plugged in for power during all the time. Power consumption should fall within a typical range of stepper motor (approximately 1-1.5A). Additionally, since the project is a device that can be directly handled by the user, it is important </w:t>
      </w:r>
      <w:commentRangeStart w:id="19"/>
      <w:r>
        <w:t xml:space="preserve">to make sure </w:t>
      </w:r>
      <w:commentRangeEnd w:id="19"/>
      <w:r w:rsidR="002D4158">
        <w:rPr>
          <w:rStyle w:val="CommentReference"/>
        </w:rPr>
        <w:commentReference w:id="19"/>
      </w:r>
      <w:r>
        <w:t xml:space="preserve">that none of the device components overheat to the point where it could injure a user. </w:t>
      </w:r>
    </w:p>
    <w:p w14:paraId="6F336483" w14:textId="77777777" w:rsidR="008166B3" w:rsidRDefault="008166B3">
      <w:pPr>
        <w:pStyle w:val="Title"/>
        <w:jc w:val="left"/>
      </w:pPr>
    </w:p>
    <w:p w14:paraId="21A3DBA5" w14:textId="77777777" w:rsidR="008166B3" w:rsidRDefault="00C23A19">
      <w:pPr>
        <w:pStyle w:val="Title"/>
        <w:jc w:val="left"/>
      </w:pPr>
      <w:r>
        <w:rPr>
          <w:sz w:val="24"/>
          <w:szCs w:val="24"/>
        </w:rPr>
        <w:t>4.4 Mechanical Constraints</w:t>
      </w:r>
    </w:p>
    <w:p w14:paraId="262E0BB4" w14:textId="77777777" w:rsidR="008166B3" w:rsidRDefault="008166B3">
      <w:pPr>
        <w:pStyle w:val="Title"/>
        <w:jc w:val="left"/>
      </w:pPr>
    </w:p>
    <w:p w14:paraId="4F83CC29" w14:textId="275EB232" w:rsidR="008166B3" w:rsidRDefault="00C23A19">
      <w:pPr>
        <w:pStyle w:val="Title"/>
        <w:jc w:val="left"/>
      </w:pPr>
      <w:r>
        <w:rPr>
          <w:b w:val="0"/>
          <w:sz w:val="24"/>
          <w:szCs w:val="24"/>
        </w:rPr>
        <w:t xml:space="preserve">One of the mechanical constraints of our product is that the slidable platform need to be able to </w:t>
      </w:r>
      <w:r>
        <w:rPr>
          <w:b w:val="0"/>
          <w:sz w:val="24"/>
          <w:szCs w:val="24"/>
        </w:rPr>
        <w:lastRenderedPageBreak/>
        <w:t xml:space="preserve">move a fully filled cup and a light duty linear actuator along with the metal rods. The weight of our selected actuator is 2.5 lbs and a cup filled with drink is approximately 1 lb. So our motor is supposed to move </w:t>
      </w:r>
      <w:r w:rsidR="00E32E7E">
        <w:rPr>
          <w:b w:val="0"/>
          <w:sz w:val="24"/>
          <w:szCs w:val="24"/>
        </w:rPr>
        <w:t>a</w:t>
      </w:r>
      <w:r>
        <w:rPr>
          <w:b w:val="0"/>
          <w:sz w:val="24"/>
          <w:szCs w:val="24"/>
        </w:rPr>
        <w:t xml:space="preserve"> 4-lb object with a decent speed. Another constraint that we may have is setting up the belt that will drive the platform. Since the platform and the items placed on it are relatively heavy so that the friction that belt needs to provide is supposed to be big enough. The control of stepper motor also needs to be accurate since the cup needs to be stopped right at desired position to get unspilled drink. The other constraint is the size of the whole product. We decided to use metal or wooden frame to pack our product. The eight dispenser has dimension of 10x10x16 inches, which requires very the horizontal frame to be 20 inches long and vertical frame to be 15 inches long. As electrical engineers, we </w:t>
      </w:r>
      <w:del w:id="20" w:author="Anithanaran" w:date="2017-01-23T01:57:00Z">
        <w:r w:rsidDel="00337D17">
          <w:rPr>
            <w:b w:val="0"/>
            <w:sz w:val="24"/>
            <w:szCs w:val="24"/>
          </w:rPr>
          <w:delText xml:space="preserve">are </w:delText>
        </w:r>
      </w:del>
      <w:r>
        <w:rPr>
          <w:b w:val="0"/>
          <w:sz w:val="24"/>
          <w:szCs w:val="24"/>
        </w:rPr>
        <w:t xml:space="preserve">lack </w:t>
      </w:r>
      <w:del w:id="21" w:author="Anithanaran" w:date="2017-01-23T01:57:00Z">
        <w:r w:rsidDel="00337D17">
          <w:rPr>
            <w:b w:val="0"/>
            <w:sz w:val="24"/>
            <w:szCs w:val="24"/>
          </w:rPr>
          <w:delText xml:space="preserve">of </w:delText>
        </w:r>
      </w:del>
      <w:r>
        <w:rPr>
          <w:b w:val="0"/>
          <w:sz w:val="24"/>
          <w:szCs w:val="24"/>
        </w:rPr>
        <w:t>carpentry experience. To hand make</w:t>
      </w:r>
      <w:ins w:id="22" w:author="Anithanaran" w:date="2017-01-23T01:57:00Z">
        <w:r w:rsidR="00337D17">
          <w:rPr>
            <w:b w:val="0"/>
            <w:sz w:val="24"/>
            <w:szCs w:val="24"/>
          </w:rPr>
          <w:t xml:space="preserve"> </w:t>
        </w:r>
      </w:ins>
      <w:ins w:id="23" w:author="Tata Narendra Babu, Varshini" w:date="2017-01-24T11:19:00Z">
        <w:r w:rsidR="002D4158">
          <w:rPr>
            <w:b w:val="0"/>
            <w:sz w:val="24"/>
            <w:szCs w:val="24"/>
          </w:rPr>
          <w:t>the</w:t>
        </w:r>
      </w:ins>
      <w:r>
        <w:rPr>
          <w:b w:val="0"/>
          <w:sz w:val="24"/>
          <w:szCs w:val="24"/>
        </w:rPr>
        <w:t xml:space="preserve"> frame with such big size is a challenge for us. </w:t>
      </w:r>
    </w:p>
    <w:p w14:paraId="0E3C1D96" w14:textId="77777777" w:rsidR="008166B3" w:rsidRDefault="008166B3">
      <w:pPr>
        <w:pStyle w:val="Title"/>
        <w:jc w:val="left"/>
      </w:pPr>
    </w:p>
    <w:p w14:paraId="3347AB0E" w14:textId="77777777" w:rsidR="008166B3" w:rsidRDefault="00C23A19">
      <w:pPr>
        <w:pStyle w:val="Title"/>
        <w:jc w:val="left"/>
      </w:pPr>
      <w:r>
        <w:rPr>
          <w:sz w:val="24"/>
          <w:szCs w:val="24"/>
        </w:rPr>
        <w:t>4.5 Economic Constraints</w:t>
      </w:r>
    </w:p>
    <w:p w14:paraId="5F7A0E54" w14:textId="77777777" w:rsidR="008166B3" w:rsidRDefault="008166B3">
      <w:pPr>
        <w:pStyle w:val="Title"/>
        <w:jc w:val="left"/>
      </w:pPr>
    </w:p>
    <w:p w14:paraId="688488FA" w14:textId="77777777" w:rsidR="008166B3" w:rsidRDefault="00C23A19">
      <w:pPr>
        <w:pStyle w:val="Title"/>
        <w:jc w:val="left"/>
      </w:pPr>
      <w:r>
        <w:rPr>
          <w:b w:val="0"/>
          <w:sz w:val="24"/>
          <w:szCs w:val="24"/>
        </w:rPr>
        <w:t>The major cost of our project is the metal frame and hydraulic linear actuator. These two will cost around $400. Other than those, the other components would be cheap and thus make the project total cost around $600. There are quite a lot of similar products in the industry with an average price range from $1000 to $3000</w:t>
      </w:r>
      <w:r>
        <w:rPr>
          <w:b w:val="0"/>
          <w:sz w:val="24"/>
          <w:szCs w:val="24"/>
          <w:vertAlign w:val="superscript"/>
        </w:rPr>
        <w:t>[3]</w:t>
      </w:r>
      <w:r>
        <w:rPr>
          <w:b w:val="0"/>
          <w:sz w:val="24"/>
          <w:szCs w:val="24"/>
        </w:rPr>
        <w:t xml:space="preserve">. To ensure our project is moderately priced, the price should be higher than the cost while lower than the average price of the similar products in the industry. Thus a price of $700 - $800 can still make our product competitive in the industry. </w:t>
      </w:r>
    </w:p>
    <w:p w14:paraId="3F87BE34" w14:textId="77777777" w:rsidR="008166B3" w:rsidRDefault="008166B3"/>
    <w:p w14:paraId="5598B37F" w14:textId="77777777" w:rsidR="008166B3" w:rsidRDefault="00C23A19">
      <w:pPr>
        <w:pStyle w:val="Title"/>
        <w:jc w:val="left"/>
      </w:pPr>
      <w:r>
        <w:rPr>
          <w:sz w:val="24"/>
          <w:szCs w:val="24"/>
        </w:rPr>
        <w:t>4.6 Other Constraints</w:t>
      </w:r>
    </w:p>
    <w:p w14:paraId="5E2AEA79" w14:textId="77777777" w:rsidR="008166B3" w:rsidRDefault="008166B3">
      <w:pPr>
        <w:pStyle w:val="Title"/>
        <w:jc w:val="left"/>
      </w:pPr>
      <w:commentRangeStart w:id="24"/>
    </w:p>
    <w:p w14:paraId="2F720DE8" w14:textId="764362A1" w:rsidR="008166B3" w:rsidRDefault="00C23A19">
      <w:del w:id="25" w:author="Tata Narendra Babu, Varshini" w:date="2017-01-24T11:19:00Z">
        <w:r w:rsidDel="002D4158">
          <w:delText>t</w:delText>
        </w:r>
      </w:del>
      <w:ins w:id="26" w:author="Tata Narendra Babu, Varshini" w:date="2017-01-24T11:19:00Z">
        <w:r w:rsidR="002D4158">
          <w:t>T</w:t>
        </w:r>
      </w:ins>
      <w:r>
        <w:t xml:space="preserve">he height of the cup shouldn’t be over 15 cm, and the radius of the rim of the cup shouldn’t be larger than the distance between two </w:t>
      </w:r>
      <w:r w:rsidR="00E32E7E">
        <w:t>dispensers</w:t>
      </w:r>
      <w:r>
        <w:t xml:space="preserve">. </w:t>
      </w:r>
      <w:commentRangeEnd w:id="24"/>
      <w:r w:rsidR="00802C0F">
        <w:rPr>
          <w:rStyle w:val="CommentReference"/>
        </w:rPr>
        <w:commentReference w:id="24"/>
      </w:r>
    </w:p>
    <w:p w14:paraId="458C50FA" w14:textId="77777777" w:rsidR="008166B3" w:rsidRDefault="008166B3">
      <w:pPr>
        <w:pStyle w:val="Title"/>
        <w:jc w:val="left"/>
      </w:pPr>
    </w:p>
    <w:p w14:paraId="330B5C8A" w14:textId="77777777" w:rsidR="008166B3" w:rsidRDefault="00C23A19">
      <w:pPr>
        <w:pStyle w:val="Title"/>
        <w:jc w:val="left"/>
      </w:pPr>
      <w:commentRangeStart w:id="27"/>
      <w:commentRangeStart w:id="28"/>
      <w:r>
        <w:rPr>
          <w:sz w:val="24"/>
          <w:szCs w:val="24"/>
        </w:rPr>
        <w:t>5.0 Sources Cited:</w:t>
      </w:r>
      <w:commentRangeEnd w:id="27"/>
      <w:r w:rsidR="002D4158">
        <w:rPr>
          <w:rStyle w:val="CommentReference"/>
          <w:b w:val="0"/>
        </w:rPr>
        <w:commentReference w:id="27"/>
      </w:r>
      <w:commentRangeEnd w:id="28"/>
      <w:r w:rsidR="00802C0F">
        <w:rPr>
          <w:rStyle w:val="CommentReference"/>
          <w:b w:val="0"/>
        </w:rPr>
        <w:commentReference w:id="28"/>
      </w:r>
    </w:p>
    <w:p w14:paraId="55E9EC2E" w14:textId="77777777" w:rsidR="008166B3" w:rsidRDefault="008166B3"/>
    <w:p w14:paraId="0A167695" w14:textId="77777777" w:rsidR="008166B3" w:rsidRDefault="00C23A19" w:rsidP="00802C0F">
      <w:pPr>
        <w:pStyle w:val="Title"/>
        <w:ind w:left="360"/>
        <w:jc w:val="left"/>
      </w:pPr>
      <w:r>
        <w:rPr>
          <w:b w:val="0"/>
          <w:sz w:val="24"/>
          <w:szCs w:val="24"/>
        </w:rPr>
        <w:t>1."Pascal’s principle and hydraulics," in National Aeronautics and Space Administration, 2014. [Online]. Available: https://www.grc.nasa.gov/www/k-12/WindTunnel/Activities/Pascals_principle.html. Accessed: Jan. 20, 2017.</w:t>
      </w:r>
    </w:p>
    <w:p w14:paraId="1ACFEBC0" w14:textId="77777777" w:rsidR="008166B3" w:rsidRDefault="00C23A19" w:rsidP="00802C0F">
      <w:pPr>
        <w:pStyle w:val="Title"/>
        <w:ind w:left="360"/>
        <w:jc w:val="left"/>
      </w:pPr>
      <w:r>
        <w:rPr>
          <w:b w:val="0"/>
          <w:sz w:val="24"/>
          <w:szCs w:val="24"/>
        </w:rPr>
        <w:t>2."Zowaysoon 50mm/2inch Electric Linear Actuator". [Online]. Available:</w:t>
      </w:r>
    </w:p>
    <w:p w14:paraId="3593F260" w14:textId="77777777" w:rsidR="008166B3" w:rsidRDefault="00C23A19" w:rsidP="00802C0F">
      <w:pPr>
        <w:pStyle w:val="Title"/>
        <w:ind w:left="360"/>
        <w:jc w:val="left"/>
      </w:pPr>
      <w:r>
        <w:rPr>
          <w:b w:val="0"/>
          <w:sz w:val="24"/>
          <w:szCs w:val="24"/>
        </w:rPr>
        <w:t>https://www.amazon.com/Zowaysoon-Electric-Linear-Actuator-Controller/dp/B00SAXKYPA/ref=sr_1_6?s=industrial&amp;ie=UTF8&amp;qid=1484935226&amp;sr=1-6&amp;keywords=linear+actuator. Accessed: Jan. 20, 2017.</w:t>
      </w:r>
    </w:p>
    <w:p w14:paraId="07C62D9C" w14:textId="77777777" w:rsidR="008166B3" w:rsidRDefault="00C23A19" w:rsidP="00802C0F">
      <w:pPr>
        <w:ind w:left="360"/>
      </w:pPr>
      <w:r>
        <w:t>3."PartyRobotics,". [Online]. Available: http://www.partyrobotics.de/?post_type=product. Accessed: Jan. 20, 2017.</w:t>
      </w:r>
    </w:p>
    <w:p w14:paraId="58D08041" w14:textId="77777777" w:rsidR="008166B3" w:rsidRDefault="008166B3">
      <w:pPr>
        <w:pStyle w:val="Title"/>
        <w:jc w:val="left"/>
      </w:pPr>
    </w:p>
    <w:p w14:paraId="51D51B7F" w14:textId="77777777" w:rsidR="008166B3" w:rsidRDefault="008166B3">
      <w:pPr>
        <w:pStyle w:val="Title"/>
        <w:jc w:val="left"/>
      </w:pPr>
    </w:p>
    <w:p w14:paraId="778CC7D3" w14:textId="77777777" w:rsidR="008166B3" w:rsidRDefault="008166B3">
      <w:pPr>
        <w:pStyle w:val="Title"/>
      </w:pPr>
    </w:p>
    <w:p w14:paraId="6EDAF10C" w14:textId="77777777" w:rsidR="008166B3" w:rsidRDefault="008166B3">
      <w:pPr>
        <w:pStyle w:val="Title"/>
      </w:pPr>
    </w:p>
    <w:p w14:paraId="605E3BE3" w14:textId="77777777" w:rsidR="008166B3" w:rsidRDefault="008166B3">
      <w:pPr>
        <w:pStyle w:val="Title"/>
      </w:pPr>
    </w:p>
    <w:p w14:paraId="1A2C6E46" w14:textId="77777777" w:rsidR="008166B3" w:rsidRDefault="008166B3"/>
    <w:p w14:paraId="358F421B" w14:textId="77777777" w:rsidR="008166B3" w:rsidRDefault="008166B3"/>
    <w:p w14:paraId="53E7D502" w14:textId="77777777" w:rsidR="008166B3" w:rsidRDefault="008166B3"/>
    <w:p w14:paraId="7FE38756" w14:textId="77777777" w:rsidR="008166B3" w:rsidRDefault="00C23A19">
      <w:pPr>
        <w:jc w:val="center"/>
      </w:pPr>
      <w:r>
        <w:rPr>
          <w:b/>
        </w:rPr>
        <w:t>Appendix 1: Functional Block Diagram</w:t>
      </w:r>
    </w:p>
    <w:p w14:paraId="56CBF7BC" w14:textId="77777777" w:rsidR="008166B3" w:rsidRDefault="008166B3">
      <w:pPr>
        <w:jc w:val="center"/>
      </w:pPr>
    </w:p>
    <w:p w14:paraId="69EBCD1F" w14:textId="77777777" w:rsidR="008166B3" w:rsidRDefault="008166B3">
      <w:pPr>
        <w:jc w:val="center"/>
      </w:pPr>
    </w:p>
    <w:p w14:paraId="162918B3" w14:textId="77777777" w:rsidR="008166B3" w:rsidRDefault="00C23A19">
      <w:pPr>
        <w:pStyle w:val="Title"/>
        <w:jc w:val="left"/>
      </w:pPr>
      <w:commentRangeStart w:id="29"/>
      <w:commentRangeStart w:id="30"/>
      <w:r>
        <w:rPr>
          <w:noProof/>
        </w:rPr>
        <w:drawing>
          <wp:inline distT="114300" distB="114300" distL="114300" distR="114300" wp14:anchorId="17883F7D" wp14:editId="60F86810">
            <wp:extent cx="5943600" cy="2425700"/>
            <wp:effectExtent l="0" t="0" r="0" b="0"/>
            <wp:docPr id="1" name="image01.png" descr="functional_block_diagram.png"/>
            <wp:cNvGraphicFramePr/>
            <a:graphic xmlns:a="http://schemas.openxmlformats.org/drawingml/2006/main">
              <a:graphicData uri="http://schemas.openxmlformats.org/drawingml/2006/picture">
                <pic:pic xmlns:pic="http://schemas.openxmlformats.org/drawingml/2006/picture">
                  <pic:nvPicPr>
                    <pic:cNvPr id="0" name="image01.png" descr="functional_block_diagram.png"/>
                    <pic:cNvPicPr preferRelativeResize="0"/>
                  </pic:nvPicPr>
                  <pic:blipFill>
                    <a:blip r:embed="rId9"/>
                    <a:srcRect/>
                    <a:stretch>
                      <a:fillRect/>
                    </a:stretch>
                  </pic:blipFill>
                  <pic:spPr>
                    <a:xfrm>
                      <a:off x="0" y="0"/>
                      <a:ext cx="5943600" cy="2425700"/>
                    </a:xfrm>
                    <a:prstGeom prst="rect">
                      <a:avLst/>
                    </a:prstGeom>
                    <a:ln/>
                  </pic:spPr>
                </pic:pic>
              </a:graphicData>
            </a:graphic>
          </wp:inline>
        </w:drawing>
      </w:r>
      <w:commentRangeEnd w:id="29"/>
      <w:r w:rsidR="002D4158">
        <w:rPr>
          <w:rStyle w:val="CommentReference"/>
          <w:b w:val="0"/>
        </w:rPr>
        <w:commentReference w:id="29"/>
      </w:r>
      <w:commentRangeEnd w:id="30"/>
      <w:r w:rsidR="00802C0F">
        <w:rPr>
          <w:rStyle w:val="CommentReference"/>
          <w:b w:val="0"/>
        </w:rPr>
        <w:commentReference w:id="30"/>
      </w:r>
    </w:p>
    <w:p w14:paraId="41A536DC" w14:textId="77777777" w:rsidR="008166B3" w:rsidRDefault="008166B3">
      <w:pPr>
        <w:pStyle w:val="Title"/>
      </w:pPr>
    </w:p>
    <w:p w14:paraId="7A3679B9" w14:textId="77777777" w:rsidR="008166B3" w:rsidRDefault="008166B3">
      <w:pPr>
        <w:pStyle w:val="Title"/>
      </w:pPr>
    </w:p>
    <w:p w14:paraId="16E8AC50" w14:textId="77777777" w:rsidR="008166B3" w:rsidRDefault="008166B3">
      <w:pPr>
        <w:pStyle w:val="Title"/>
      </w:pPr>
    </w:p>
    <w:p w14:paraId="77274782" w14:textId="77777777" w:rsidR="008166B3" w:rsidRDefault="008166B3">
      <w:pPr>
        <w:pStyle w:val="Title"/>
      </w:pPr>
    </w:p>
    <w:p w14:paraId="38EF4D40" w14:textId="77777777" w:rsidR="008166B3" w:rsidRDefault="008166B3">
      <w:pPr>
        <w:pStyle w:val="Title"/>
      </w:pPr>
    </w:p>
    <w:p w14:paraId="4F735003" w14:textId="77777777" w:rsidR="008166B3" w:rsidRDefault="008166B3">
      <w:pPr>
        <w:pStyle w:val="Title"/>
      </w:pPr>
    </w:p>
    <w:p w14:paraId="15D17309" w14:textId="77777777" w:rsidR="008166B3" w:rsidRDefault="008166B3">
      <w:pPr>
        <w:pStyle w:val="Title"/>
      </w:pPr>
    </w:p>
    <w:p w14:paraId="1F36E1FC" w14:textId="77777777" w:rsidR="008166B3" w:rsidRDefault="008166B3">
      <w:pPr>
        <w:pStyle w:val="Title"/>
      </w:pPr>
      <w:bookmarkStart w:id="31" w:name="_gjdgxs" w:colFirst="0" w:colLast="0"/>
      <w:bookmarkStart w:id="32" w:name="_GoBack"/>
      <w:bookmarkEnd w:id="31"/>
      <w:bookmarkEnd w:id="32"/>
    </w:p>
    <w:sectPr w:rsidR="008166B3">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a Narendra Babu, Varshini" w:date="2017-01-24T11:15:00Z" w:initials="TNBV">
    <w:p w14:paraId="71399D17" w14:textId="25D21909" w:rsidR="002D4158" w:rsidRDefault="002D4158" w:rsidP="002D4158">
      <w:pPr>
        <w:pStyle w:val="CommentText"/>
      </w:pPr>
      <w:r>
        <w:rPr>
          <w:rStyle w:val="CommentReference"/>
        </w:rPr>
        <w:annotationRef/>
      </w:r>
      <w:r>
        <w:rPr>
          <w:rStyle w:val="CommentReference"/>
        </w:rPr>
        <w:t>Rephrase it in</w:t>
      </w:r>
      <w:r>
        <w:t xml:space="preserve"> a better way!</w:t>
      </w:r>
    </w:p>
    <w:p w14:paraId="6648EB43" w14:textId="16765637" w:rsidR="002D4158" w:rsidRDefault="002D4158">
      <w:pPr>
        <w:pStyle w:val="CommentText"/>
      </w:pPr>
    </w:p>
  </w:comment>
  <w:comment w:id="1" w:author="Tata Narendra Babu, Varshini" w:date="2017-01-24T11:15:00Z" w:initials="TNBV">
    <w:p w14:paraId="3F0E983C" w14:textId="77777777" w:rsidR="002D4158" w:rsidRDefault="002D4158" w:rsidP="002D4158">
      <w:pPr>
        <w:pStyle w:val="CommentText"/>
      </w:pPr>
      <w:r>
        <w:rPr>
          <w:rStyle w:val="CommentReference"/>
        </w:rPr>
        <w:annotationRef/>
      </w:r>
      <w:r>
        <w:t>Start working on this as it could take time to attain good amount of accuracy else the drink could fall out of the cup.</w:t>
      </w:r>
    </w:p>
    <w:p w14:paraId="2DF31E79" w14:textId="77777777" w:rsidR="002D4158" w:rsidRDefault="002D4158" w:rsidP="002D4158">
      <w:pPr>
        <w:pStyle w:val="CommentText"/>
      </w:pPr>
      <w:r>
        <w:t>Should also consider the weight of the cup since it keeps increasing as the drinks are added.</w:t>
      </w:r>
    </w:p>
    <w:p w14:paraId="78DEEDC2" w14:textId="1B541401" w:rsidR="002D4158" w:rsidRDefault="002D4158">
      <w:pPr>
        <w:pStyle w:val="CommentText"/>
      </w:pPr>
    </w:p>
  </w:comment>
  <w:comment w:id="2" w:author="Tata Narendra Babu, Varshini" w:date="2017-01-24T11:15:00Z" w:initials="TNBV">
    <w:p w14:paraId="014FAF10" w14:textId="77777777" w:rsidR="002D4158" w:rsidRDefault="002D4158" w:rsidP="002D4158">
      <w:pPr>
        <w:pStyle w:val="CommentText"/>
      </w:pPr>
      <w:r>
        <w:rPr>
          <w:rStyle w:val="CommentReference"/>
        </w:rPr>
        <w:annotationRef/>
      </w:r>
      <w:r>
        <w:t>Could be rephrased in a better way!</w:t>
      </w:r>
    </w:p>
    <w:p w14:paraId="05984251" w14:textId="3D34E103" w:rsidR="002D4158" w:rsidRDefault="002D4158">
      <w:pPr>
        <w:pStyle w:val="CommentText"/>
      </w:pPr>
    </w:p>
  </w:comment>
  <w:comment w:id="16" w:author="Tata Narendra Babu, Varshini" w:date="2017-01-24T11:17:00Z" w:initials="TNBV">
    <w:p w14:paraId="75D508ED" w14:textId="46CCB4BB" w:rsidR="002D4158" w:rsidRDefault="002D4158">
      <w:pPr>
        <w:pStyle w:val="CommentText"/>
      </w:pPr>
      <w:r>
        <w:rPr>
          <w:rStyle w:val="CommentReference"/>
        </w:rPr>
        <w:annotationRef/>
      </w:r>
      <w:r>
        <w:t>Be more specific</w:t>
      </w:r>
    </w:p>
  </w:comment>
  <w:comment w:id="19" w:author="Tata Narendra Babu, Varshini" w:date="2017-01-24T11:18:00Z" w:initials="TNBV">
    <w:p w14:paraId="3B899047" w14:textId="608705D0" w:rsidR="002D4158" w:rsidRDefault="002D4158">
      <w:pPr>
        <w:pStyle w:val="CommentText"/>
      </w:pPr>
      <w:r>
        <w:rPr>
          <w:rStyle w:val="CommentReference"/>
        </w:rPr>
        <w:annotationRef/>
      </w:r>
      <w:r>
        <w:t>Be more clear about how you are going to make sure of this</w:t>
      </w:r>
    </w:p>
  </w:comment>
  <w:comment w:id="24" w:author="Matt Rubio" w:date="2017-01-24T20:39:00Z" w:initials="MR">
    <w:p w14:paraId="27BAFA6E" w14:textId="287292A7" w:rsidR="00802C0F" w:rsidRDefault="00802C0F">
      <w:pPr>
        <w:pStyle w:val="CommentText"/>
      </w:pPr>
      <w:r>
        <w:rPr>
          <w:rStyle w:val="CommentReference"/>
        </w:rPr>
        <w:annotationRef/>
      </w:r>
      <w:r>
        <w:t>Belongs in Mechanical Constraints.</w:t>
      </w:r>
    </w:p>
  </w:comment>
  <w:comment w:id="27" w:author="Tata Narendra Babu, Varshini" w:date="2017-01-24T11:19:00Z" w:initials="TNBV">
    <w:p w14:paraId="7EBE3AF2" w14:textId="77777777" w:rsidR="002D4158" w:rsidRDefault="002D4158" w:rsidP="002D4158">
      <w:pPr>
        <w:pStyle w:val="CommentText"/>
      </w:pPr>
      <w:r>
        <w:rPr>
          <w:rStyle w:val="CommentReference"/>
        </w:rPr>
        <w:annotationRef/>
      </w:r>
      <w:r>
        <w:t>Follow IEEE format for references. Use ‘[1]’ instead of ‘1.’</w:t>
      </w:r>
    </w:p>
    <w:p w14:paraId="488BB260" w14:textId="3246F0E8" w:rsidR="002D4158" w:rsidRDefault="002D4158">
      <w:pPr>
        <w:pStyle w:val="CommentText"/>
      </w:pPr>
    </w:p>
  </w:comment>
  <w:comment w:id="28" w:author="Matt Rubio" w:date="2017-01-24T20:39:00Z" w:initials="MR">
    <w:p w14:paraId="60CF280B" w14:textId="48E783AF" w:rsidR="00802C0F" w:rsidRDefault="00802C0F">
      <w:pPr>
        <w:pStyle w:val="CommentText"/>
      </w:pPr>
      <w:r>
        <w:rPr>
          <w:rStyle w:val="CommentReference"/>
        </w:rPr>
        <w:annotationRef/>
      </w:r>
      <w:r>
        <w:t>Also use a hanging indent of 0.25” as per IEEE protocol.</w:t>
      </w:r>
    </w:p>
  </w:comment>
  <w:comment w:id="29" w:author="Tata Narendra Babu, Varshini" w:date="2017-01-24T11:19:00Z" w:initials="TNBV">
    <w:p w14:paraId="11E3C414" w14:textId="77777777" w:rsidR="002D4158" w:rsidRDefault="002D4158" w:rsidP="002D4158">
      <w:pPr>
        <w:pStyle w:val="CommentText"/>
      </w:pPr>
      <w:r>
        <w:rPr>
          <w:rStyle w:val="CommentReference"/>
        </w:rPr>
        <w:annotationRef/>
      </w:r>
      <w:r>
        <w:t>Not clear on how the data is transferred from the web interface to the micro controller</w:t>
      </w:r>
    </w:p>
    <w:p w14:paraId="3B2350A6" w14:textId="54D9D59B" w:rsidR="002D4158" w:rsidRDefault="002D4158">
      <w:pPr>
        <w:pStyle w:val="CommentText"/>
      </w:pPr>
    </w:p>
  </w:comment>
  <w:comment w:id="30" w:author="Matt Rubio" w:date="2017-01-24T20:39:00Z" w:initials="MR">
    <w:p w14:paraId="2CB7691B" w14:textId="54371A68" w:rsidR="00802C0F" w:rsidRDefault="00802C0F">
      <w:pPr>
        <w:pStyle w:val="CommentText"/>
      </w:pPr>
      <w:r>
        <w:rPr>
          <w:rStyle w:val="CommentReference"/>
        </w:rPr>
        <w:annotationRef/>
      </w:r>
      <w:r>
        <w:t>Ditto to Varshini. In general, could you expand this, and notate the interfaces better and more consistently? This is too high-level if you need to put whole phrases in your blocks.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48EB43" w15:done="0"/>
  <w15:commentEx w15:paraId="78DEEDC2" w15:done="0"/>
  <w15:commentEx w15:paraId="05984251" w15:done="0"/>
  <w15:commentEx w15:paraId="75D508ED" w15:done="0"/>
  <w15:commentEx w15:paraId="3B899047" w15:done="0"/>
  <w15:commentEx w15:paraId="27BAFA6E" w15:done="0"/>
  <w15:commentEx w15:paraId="488BB260" w15:done="0"/>
  <w15:commentEx w15:paraId="60CF280B" w15:paraIdParent="488BB260" w15:done="0"/>
  <w15:commentEx w15:paraId="3B2350A6" w15:done="0"/>
  <w15:commentEx w15:paraId="2CB7691B" w15:paraIdParent="3B235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59ADC" w14:textId="77777777" w:rsidR="002D4158" w:rsidRDefault="002D4158">
      <w:r>
        <w:separator/>
      </w:r>
    </w:p>
  </w:endnote>
  <w:endnote w:type="continuationSeparator" w:id="0">
    <w:p w14:paraId="78BA77F1" w14:textId="77777777" w:rsidR="002D4158" w:rsidRDefault="002D4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41B59" w14:textId="21F89976" w:rsidR="002D4158" w:rsidRDefault="00802C0F">
    <w:pPr>
      <w:tabs>
        <w:tab w:val="center" w:pos="4320"/>
        <w:tab w:val="right" w:pos="8640"/>
      </w:tabs>
      <w:spacing w:after="720"/>
    </w:pPr>
    <w:hyperlink r:id="rId1">
      <w:r w:rsidR="002D4158">
        <w:rPr>
          <w:color w:val="0000FF"/>
          <w:u w:val="single"/>
        </w:rPr>
        <w:t>https://engineering.purdue.edu/ece477</w:t>
      </w:r>
    </w:hyperlink>
    <w:r w:rsidR="002D4158">
      <w:t xml:space="preserve"> </w:t>
    </w:r>
    <w:r w:rsidR="002D4158">
      <w:tab/>
    </w:r>
    <w:r w:rsidR="002D4158">
      <w:tab/>
      <w:t xml:space="preserve">Page </w:t>
    </w:r>
    <w:r w:rsidR="002D4158">
      <w:fldChar w:fldCharType="begin"/>
    </w:r>
    <w:r w:rsidR="002D4158">
      <w:instrText>PAGE</w:instrText>
    </w:r>
    <w:r w:rsidR="002D4158">
      <w:fldChar w:fldCharType="separate"/>
    </w:r>
    <w:r>
      <w:rPr>
        <w:noProof/>
      </w:rPr>
      <w:t>1</w:t>
    </w:r>
    <w:r w:rsidR="002D4158">
      <w:fldChar w:fldCharType="end"/>
    </w:r>
    <w:r w:rsidR="002D4158">
      <w:t xml:space="preserve"> of </w:t>
    </w:r>
    <w:r w:rsidR="002D4158">
      <w:fldChar w:fldCharType="begin"/>
    </w:r>
    <w:r w:rsidR="002D4158">
      <w:instrText>NUMPAGES</w:instrText>
    </w:r>
    <w:r w:rsidR="002D4158">
      <w:fldChar w:fldCharType="separate"/>
    </w:r>
    <w:r>
      <w:rPr>
        <w:noProof/>
      </w:rPr>
      <w:t>5</w:t>
    </w:r>
    <w:r w:rsidR="002D4158">
      <w:fldChar w:fldCharType="end"/>
    </w:r>
  </w:p>
  <w:p w14:paraId="1F7A1B45" w14:textId="77777777" w:rsidR="002D4158" w:rsidRDefault="002D4158">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D3AD3" w14:textId="77777777" w:rsidR="002D4158" w:rsidRDefault="002D4158">
      <w:r>
        <w:separator/>
      </w:r>
    </w:p>
  </w:footnote>
  <w:footnote w:type="continuationSeparator" w:id="0">
    <w:p w14:paraId="445A816B" w14:textId="77777777" w:rsidR="002D4158" w:rsidRDefault="002D4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6C1FA" w14:textId="77777777" w:rsidR="002D4158" w:rsidRDefault="002D4158">
    <w:pPr>
      <w:tabs>
        <w:tab w:val="center" w:pos="4680"/>
        <w:tab w:val="right" w:pos="9360"/>
        <w:tab w:val="right" w:pos="12960"/>
      </w:tabs>
      <w:spacing w:before="720"/>
    </w:pPr>
    <w:r>
      <w:t>ECE 477: Digital Systems Senior Design</w:t>
    </w:r>
    <w:r>
      <w:tab/>
    </w:r>
    <w:r>
      <w:rPr>
        <w:i/>
      </w:rPr>
      <w:tab/>
    </w:r>
    <w:r>
      <w:t>Last Modified: 11-12-2015</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a Narendra Babu, Varshini">
    <w15:presenceInfo w15:providerId="None" w15:userId="Tata Narendra Babu, Varshini"/>
  </w15:person>
  <w15:person w15:author="Matt Rubio">
    <w15:presenceInfo w15:providerId="Windows Live" w15:userId="5a6389422bdd4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66B3"/>
    <w:rsid w:val="00023216"/>
    <w:rsid w:val="00085D6E"/>
    <w:rsid w:val="002D4158"/>
    <w:rsid w:val="00337D17"/>
    <w:rsid w:val="007D09AA"/>
    <w:rsid w:val="00802C0F"/>
    <w:rsid w:val="008166B3"/>
    <w:rsid w:val="00A60BCC"/>
    <w:rsid w:val="00C23A19"/>
    <w:rsid w:val="00E3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D0FE"/>
  <w15:docId w15:val="{D3224ACE-C83F-4AC7-8532-2AA4C2AD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7D09AA"/>
    <w:rPr>
      <w:sz w:val="16"/>
      <w:szCs w:val="16"/>
    </w:rPr>
  </w:style>
  <w:style w:type="paragraph" w:styleId="CommentText">
    <w:name w:val="annotation text"/>
    <w:basedOn w:val="Normal"/>
    <w:link w:val="CommentTextChar"/>
    <w:uiPriority w:val="99"/>
    <w:semiHidden/>
    <w:unhideWhenUsed/>
    <w:rsid w:val="007D09AA"/>
    <w:rPr>
      <w:sz w:val="20"/>
      <w:szCs w:val="20"/>
    </w:rPr>
  </w:style>
  <w:style w:type="character" w:customStyle="1" w:styleId="CommentTextChar">
    <w:name w:val="Comment Text Char"/>
    <w:basedOn w:val="DefaultParagraphFont"/>
    <w:link w:val="CommentText"/>
    <w:uiPriority w:val="99"/>
    <w:semiHidden/>
    <w:rsid w:val="007D09AA"/>
    <w:rPr>
      <w:sz w:val="20"/>
      <w:szCs w:val="20"/>
    </w:rPr>
  </w:style>
  <w:style w:type="paragraph" w:styleId="CommentSubject">
    <w:name w:val="annotation subject"/>
    <w:basedOn w:val="CommentText"/>
    <w:next w:val="CommentText"/>
    <w:link w:val="CommentSubjectChar"/>
    <w:uiPriority w:val="99"/>
    <w:semiHidden/>
    <w:unhideWhenUsed/>
    <w:rsid w:val="007D09AA"/>
    <w:rPr>
      <w:b/>
      <w:bCs/>
    </w:rPr>
  </w:style>
  <w:style w:type="character" w:customStyle="1" w:styleId="CommentSubjectChar">
    <w:name w:val="Comment Subject Char"/>
    <w:basedOn w:val="CommentTextChar"/>
    <w:link w:val="CommentSubject"/>
    <w:uiPriority w:val="99"/>
    <w:semiHidden/>
    <w:rsid w:val="007D09AA"/>
    <w:rPr>
      <w:b/>
      <w:bCs/>
      <w:sz w:val="20"/>
      <w:szCs w:val="20"/>
    </w:rPr>
  </w:style>
  <w:style w:type="paragraph" w:styleId="BalloonText">
    <w:name w:val="Balloon Text"/>
    <w:basedOn w:val="Normal"/>
    <w:link w:val="BalloonTextChar"/>
    <w:uiPriority w:val="99"/>
    <w:semiHidden/>
    <w:unhideWhenUsed/>
    <w:rsid w:val="007D09AA"/>
    <w:rPr>
      <w:rFonts w:ascii="Tahoma" w:hAnsi="Tahoma" w:cs="Tahoma"/>
      <w:sz w:val="16"/>
      <w:szCs w:val="16"/>
    </w:rPr>
  </w:style>
  <w:style w:type="character" w:customStyle="1" w:styleId="BalloonTextChar">
    <w:name w:val="Balloon Text Char"/>
    <w:basedOn w:val="DefaultParagraphFont"/>
    <w:link w:val="BalloonText"/>
    <w:uiPriority w:val="99"/>
    <w:semiHidden/>
    <w:rsid w:val="007D09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2D928C-5EBB-445A-9F9C-6E28911D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D048DC95.dotm</Template>
  <TotalTime>38</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Rubio</cp:lastModifiedBy>
  <cp:revision>7</cp:revision>
  <dcterms:created xsi:type="dcterms:W3CDTF">2017-01-20T18:27:00Z</dcterms:created>
  <dcterms:modified xsi:type="dcterms:W3CDTF">2017-01-25T01:41:00Z</dcterms:modified>
</cp:coreProperties>
</file>