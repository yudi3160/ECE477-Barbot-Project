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5E5964" w14:textId="77777777" w:rsidR="005C36F4" w:rsidRDefault="003B654D">
      <w:pPr>
        <w:pStyle w:val="Title"/>
      </w:pPr>
      <w:r>
        <w:t>Software Overview</w:t>
      </w:r>
    </w:p>
    <w:p w14:paraId="709837E7" w14:textId="77777777" w:rsidR="005C36F4" w:rsidRDefault="005C36F4">
      <w:pPr>
        <w:pStyle w:val="Title"/>
      </w:pPr>
    </w:p>
    <w:p w14:paraId="1AA58C4F" w14:textId="77777777" w:rsidR="005C36F4" w:rsidRDefault="003B654D">
      <w:pPr>
        <w:pStyle w:val="Title"/>
        <w:jc w:val="left"/>
      </w:pPr>
      <w:r>
        <w:rPr>
          <w:sz w:val="24"/>
          <w:szCs w:val="24"/>
        </w:rPr>
        <w:t xml:space="preserve">Year: __2017____ </w:t>
      </w:r>
      <w:r>
        <w:rPr>
          <w:sz w:val="24"/>
          <w:szCs w:val="24"/>
        </w:rPr>
        <w:tab/>
        <w:t>Semester: ___Spring_____</w:t>
      </w:r>
      <w:r>
        <w:rPr>
          <w:sz w:val="24"/>
          <w:szCs w:val="24"/>
        </w:rPr>
        <w:tab/>
        <w:t>Team: _8____ Project</w:t>
      </w:r>
      <w:proofErr w:type="gramStart"/>
      <w:r>
        <w:rPr>
          <w:sz w:val="24"/>
          <w:szCs w:val="24"/>
        </w:rPr>
        <w:t>:_</w:t>
      </w:r>
      <w:proofErr w:type="gramEnd"/>
      <w:r>
        <w:rPr>
          <w:sz w:val="24"/>
          <w:szCs w:val="24"/>
        </w:rPr>
        <w:t>_____</w:t>
      </w:r>
      <w:proofErr w:type="spellStart"/>
      <w:r>
        <w:rPr>
          <w:sz w:val="24"/>
          <w:szCs w:val="24"/>
        </w:rPr>
        <w:t>Barbot</w:t>
      </w:r>
      <w:proofErr w:type="spellEnd"/>
      <w:r>
        <w:rPr>
          <w:sz w:val="24"/>
          <w:szCs w:val="24"/>
        </w:rPr>
        <w:t>_______________________</w:t>
      </w:r>
    </w:p>
    <w:p w14:paraId="5C04820C" w14:textId="77777777" w:rsidR="005C36F4" w:rsidRDefault="003B654D">
      <w:pPr>
        <w:pStyle w:val="Title"/>
        <w:jc w:val="left"/>
      </w:pPr>
      <w:r>
        <w:rPr>
          <w:sz w:val="24"/>
          <w:szCs w:val="24"/>
        </w:rPr>
        <w:t xml:space="preserve">Creation Date: _______01/26/2017_________    </w:t>
      </w:r>
      <w:proofErr w:type="gramStart"/>
      <w:r>
        <w:rPr>
          <w:sz w:val="24"/>
          <w:szCs w:val="24"/>
        </w:rPr>
        <w:t>Last</w:t>
      </w:r>
      <w:proofErr w:type="gramEnd"/>
      <w:r>
        <w:rPr>
          <w:sz w:val="24"/>
          <w:szCs w:val="24"/>
        </w:rPr>
        <w:t xml:space="preserve"> Modified: 01/26/2017</w:t>
      </w:r>
    </w:p>
    <w:p w14:paraId="33FDEDE9" w14:textId="77777777" w:rsidR="005C36F4" w:rsidRDefault="003B654D">
      <w:pPr>
        <w:pStyle w:val="Title"/>
        <w:jc w:val="left"/>
      </w:pPr>
      <w:r>
        <w:rPr>
          <w:sz w:val="24"/>
          <w:szCs w:val="24"/>
        </w:rPr>
        <w:t>Author:  ____</w:t>
      </w:r>
      <w:proofErr w:type="spellStart"/>
      <w:r>
        <w:rPr>
          <w:sz w:val="24"/>
          <w:szCs w:val="24"/>
        </w:rPr>
        <w:t>Yudi</w:t>
      </w:r>
      <w:proofErr w:type="spellEnd"/>
      <w:r>
        <w:rPr>
          <w:sz w:val="24"/>
          <w:szCs w:val="24"/>
        </w:rPr>
        <w:t xml:space="preserve"> Wu_____________________________</w:t>
      </w:r>
      <w:r>
        <w:rPr>
          <w:sz w:val="24"/>
          <w:szCs w:val="24"/>
        </w:rPr>
        <w:tab/>
      </w:r>
    </w:p>
    <w:p w14:paraId="2F9CDE89" w14:textId="77777777" w:rsidR="005C36F4" w:rsidRDefault="003B654D">
      <w:pPr>
        <w:pStyle w:val="Title"/>
        <w:jc w:val="left"/>
      </w:pPr>
      <w:r>
        <w:rPr>
          <w:sz w:val="24"/>
          <w:szCs w:val="24"/>
        </w:rPr>
        <w:t>Email: ____wu553@purdue.edu __________________</w:t>
      </w:r>
    </w:p>
    <w:p w14:paraId="3011EDE9" w14:textId="77777777" w:rsidR="005C36F4" w:rsidRDefault="005C36F4">
      <w:pPr>
        <w:pStyle w:val="Title"/>
        <w:jc w:val="left"/>
      </w:pPr>
    </w:p>
    <w:p w14:paraId="3AE0C9B4" w14:textId="77777777" w:rsidR="005C36F4" w:rsidRDefault="003B654D">
      <w:pPr>
        <w:pStyle w:val="Title"/>
        <w:jc w:val="left"/>
      </w:pPr>
      <w:r>
        <w:rPr>
          <w:sz w:val="24"/>
          <w:szCs w:val="24"/>
        </w:rPr>
        <w:t>Assignment Evaluation:</w:t>
      </w:r>
    </w:p>
    <w:p w14:paraId="5CA6D1DC" w14:textId="77777777" w:rsidR="005C36F4" w:rsidRDefault="005C36F4">
      <w:pPr>
        <w:pStyle w:val="Title"/>
        <w:jc w:val="left"/>
      </w:pPr>
    </w:p>
    <w:tbl>
      <w:tblPr>
        <w:tblStyle w:val="a"/>
        <w:tblW w:w="9483" w:type="dxa"/>
        <w:tblInd w:w="-21" w:type="dxa"/>
        <w:tblLayout w:type="fixed"/>
        <w:tblLook w:val="0400" w:firstRow="0" w:lastRow="0" w:firstColumn="0" w:lastColumn="0" w:noHBand="0" w:noVBand="1"/>
      </w:tblPr>
      <w:tblGrid>
        <w:gridCol w:w="2887"/>
        <w:gridCol w:w="1268"/>
        <w:gridCol w:w="955"/>
        <w:gridCol w:w="789"/>
        <w:gridCol w:w="3584"/>
      </w:tblGrid>
      <w:tr w:rsidR="005C36F4" w14:paraId="449148E1" w14:textId="77777777">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06CDCC1A" w14:textId="77777777" w:rsidR="005C36F4" w:rsidRDefault="003B654D">
            <w:pPr>
              <w:jc w:val="center"/>
            </w:pPr>
            <w:r>
              <w:rPr>
                <w:rFonts w:ascii="Calibri" w:eastAsia="Calibri" w:hAnsi="Calibri" w:cs="Calibri"/>
                <w:b/>
                <w:sz w:val="22"/>
                <w:szCs w:val="22"/>
              </w:rPr>
              <w:t>Item</w:t>
            </w:r>
          </w:p>
        </w:tc>
        <w:tc>
          <w:tcPr>
            <w:tcW w:w="1268" w:type="dxa"/>
            <w:tcBorders>
              <w:top w:val="single" w:sz="4" w:space="0" w:color="000000"/>
              <w:left w:val="nil"/>
              <w:bottom w:val="single" w:sz="4" w:space="0" w:color="000000"/>
              <w:right w:val="single" w:sz="4" w:space="0" w:color="000000"/>
            </w:tcBorders>
            <w:shd w:val="clear" w:color="auto" w:fill="A6A6A6"/>
            <w:vAlign w:val="bottom"/>
          </w:tcPr>
          <w:p w14:paraId="201BB97E" w14:textId="77777777" w:rsidR="005C36F4" w:rsidRDefault="003B654D">
            <w:pPr>
              <w:jc w:val="center"/>
            </w:pPr>
            <w:r>
              <w:rPr>
                <w:rFonts w:ascii="Calibri" w:eastAsia="Calibri" w:hAnsi="Calibri" w:cs="Calibri"/>
                <w:b/>
                <w:sz w:val="22"/>
                <w:szCs w:val="22"/>
              </w:rPr>
              <w:t>Score (0-5)</w:t>
            </w:r>
          </w:p>
        </w:tc>
        <w:tc>
          <w:tcPr>
            <w:tcW w:w="955" w:type="dxa"/>
            <w:tcBorders>
              <w:top w:val="single" w:sz="4" w:space="0" w:color="000000"/>
              <w:left w:val="nil"/>
              <w:bottom w:val="single" w:sz="4" w:space="0" w:color="000000"/>
              <w:right w:val="single" w:sz="4" w:space="0" w:color="000000"/>
            </w:tcBorders>
            <w:shd w:val="clear" w:color="auto" w:fill="A6A6A6"/>
            <w:vAlign w:val="bottom"/>
          </w:tcPr>
          <w:p w14:paraId="62A7EB84" w14:textId="77777777" w:rsidR="005C36F4" w:rsidRDefault="003B654D">
            <w:pPr>
              <w:jc w:val="center"/>
            </w:pPr>
            <w:r>
              <w:rPr>
                <w:rFonts w:ascii="Calibri" w:eastAsia="Calibri" w:hAnsi="Calibri" w:cs="Calibri"/>
                <w:b/>
                <w:sz w:val="22"/>
                <w:szCs w:val="22"/>
              </w:rPr>
              <w:t>Weight</w:t>
            </w:r>
          </w:p>
        </w:tc>
        <w:tc>
          <w:tcPr>
            <w:tcW w:w="789" w:type="dxa"/>
            <w:tcBorders>
              <w:top w:val="single" w:sz="4" w:space="0" w:color="000000"/>
              <w:left w:val="nil"/>
              <w:bottom w:val="single" w:sz="4" w:space="0" w:color="000000"/>
              <w:right w:val="single" w:sz="4" w:space="0" w:color="000000"/>
            </w:tcBorders>
            <w:shd w:val="clear" w:color="auto" w:fill="A6A6A6"/>
            <w:vAlign w:val="bottom"/>
          </w:tcPr>
          <w:p w14:paraId="5F031180" w14:textId="77777777" w:rsidR="005C36F4" w:rsidRDefault="003B654D">
            <w:pPr>
              <w:jc w:val="center"/>
            </w:pPr>
            <w:r>
              <w:rPr>
                <w:rFonts w:ascii="Calibri" w:eastAsia="Calibri" w:hAnsi="Calibri" w:cs="Calibri"/>
                <w:b/>
                <w:sz w:val="22"/>
                <w:szCs w:val="22"/>
              </w:rPr>
              <w:t>Points</w:t>
            </w:r>
          </w:p>
        </w:tc>
        <w:tc>
          <w:tcPr>
            <w:tcW w:w="3584" w:type="dxa"/>
            <w:tcBorders>
              <w:top w:val="single" w:sz="4" w:space="0" w:color="000000"/>
              <w:left w:val="nil"/>
              <w:bottom w:val="single" w:sz="4" w:space="0" w:color="000000"/>
              <w:right w:val="single" w:sz="4" w:space="0" w:color="000000"/>
            </w:tcBorders>
            <w:shd w:val="clear" w:color="auto" w:fill="A6A6A6"/>
            <w:vAlign w:val="bottom"/>
          </w:tcPr>
          <w:p w14:paraId="13C34095" w14:textId="77777777" w:rsidR="005C36F4" w:rsidRDefault="003B654D">
            <w:pPr>
              <w:jc w:val="center"/>
            </w:pPr>
            <w:r>
              <w:rPr>
                <w:rFonts w:ascii="Calibri" w:eastAsia="Calibri" w:hAnsi="Calibri" w:cs="Calibri"/>
                <w:b/>
                <w:sz w:val="22"/>
                <w:szCs w:val="22"/>
              </w:rPr>
              <w:t>Notes</w:t>
            </w:r>
          </w:p>
        </w:tc>
      </w:tr>
      <w:tr w:rsidR="005C36F4" w14:paraId="34153CB7"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4A5B4C9" w14:textId="77777777" w:rsidR="005C36F4" w:rsidRDefault="003B654D">
            <w:r>
              <w:rPr>
                <w:rFonts w:ascii="Calibri" w:eastAsia="Calibri" w:hAnsi="Calibri" w:cs="Calibri"/>
                <w:b/>
                <w:sz w:val="22"/>
                <w:szCs w:val="22"/>
              </w:rPr>
              <w:t>Assignment-Specific Items</w:t>
            </w:r>
          </w:p>
        </w:tc>
      </w:tr>
      <w:tr w:rsidR="005C36F4" w14:paraId="69E1D777"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2DC70D13" w14:textId="77777777" w:rsidR="005C36F4" w:rsidRDefault="003B654D">
            <w:r>
              <w:rPr>
                <w:rFonts w:ascii="Calibri" w:eastAsia="Calibri" w:hAnsi="Calibri" w:cs="Calibri"/>
                <w:b/>
                <w:sz w:val="22"/>
                <w:szCs w:val="22"/>
              </w:rPr>
              <w:t>Software Overview</w:t>
            </w:r>
          </w:p>
        </w:tc>
        <w:tc>
          <w:tcPr>
            <w:tcW w:w="1268" w:type="dxa"/>
            <w:tcBorders>
              <w:top w:val="nil"/>
              <w:left w:val="nil"/>
              <w:bottom w:val="single" w:sz="4" w:space="0" w:color="000000"/>
              <w:right w:val="single" w:sz="4" w:space="0" w:color="000000"/>
            </w:tcBorders>
            <w:shd w:val="clear" w:color="auto" w:fill="FFFFFF"/>
            <w:vAlign w:val="bottom"/>
          </w:tcPr>
          <w:p w14:paraId="484D6E83" w14:textId="3C1732D9" w:rsidR="005C36F4" w:rsidRDefault="00C17760">
            <w:pPr>
              <w:jc w:val="center"/>
            </w:pPr>
            <w:r>
              <w:t>4</w:t>
            </w:r>
          </w:p>
        </w:tc>
        <w:tc>
          <w:tcPr>
            <w:tcW w:w="955" w:type="dxa"/>
            <w:tcBorders>
              <w:top w:val="nil"/>
              <w:left w:val="nil"/>
              <w:bottom w:val="single" w:sz="4" w:space="0" w:color="000000"/>
              <w:right w:val="single" w:sz="4" w:space="0" w:color="000000"/>
            </w:tcBorders>
            <w:shd w:val="clear" w:color="auto" w:fill="FFFFFF"/>
            <w:vAlign w:val="bottom"/>
          </w:tcPr>
          <w:p w14:paraId="5D9584E9" w14:textId="77777777" w:rsidR="005C36F4" w:rsidRDefault="003B654D">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4C18B902" w14:textId="611600B7" w:rsidR="005C36F4" w:rsidRDefault="00C17760">
            <w:pPr>
              <w:jc w:val="center"/>
            </w:pPr>
            <w:r>
              <w:t>8</w:t>
            </w:r>
          </w:p>
        </w:tc>
        <w:tc>
          <w:tcPr>
            <w:tcW w:w="3584" w:type="dxa"/>
            <w:tcBorders>
              <w:top w:val="nil"/>
              <w:left w:val="nil"/>
              <w:bottom w:val="single" w:sz="4" w:space="0" w:color="000000"/>
              <w:right w:val="single" w:sz="4" w:space="0" w:color="000000"/>
            </w:tcBorders>
            <w:shd w:val="clear" w:color="auto" w:fill="FFFFFF"/>
            <w:vAlign w:val="bottom"/>
          </w:tcPr>
          <w:p w14:paraId="6B7E5DD0" w14:textId="77777777" w:rsidR="005C36F4" w:rsidRDefault="003B654D">
            <w:r>
              <w:rPr>
                <w:rFonts w:ascii="Calibri" w:eastAsia="Calibri" w:hAnsi="Calibri" w:cs="Calibri"/>
                <w:sz w:val="22"/>
                <w:szCs w:val="22"/>
              </w:rPr>
              <w:t> </w:t>
            </w:r>
          </w:p>
        </w:tc>
      </w:tr>
      <w:tr w:rsidR="005C36F4" w14:paraId="76E5B2FE"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1813E772" w14:textId="77777777" w:rsidR="005C36F4" w:rsidRDefault="003B654D">
            <w:r>
              <w:rPr>
                <w:rFonts w:ascii="Calibri" w:eastAsia="Calibri" w:hAnsi="Calibri" w:cs="Calibri"/>
                <w:b/>
                <w:sz w:val="22"/>
                <w:szCs w:val="22"/>
              </w:rPr>
              <w:t>Description of Algorithms</w:t>
            </w:r>
          </w:p>
        </w:tc>
        <w:tc>
          <w:tcPr>
            <w:tcW w:w="1268" w:type="dxa"/>
            <w:tcBorders>
              <w:top w:val="nil"/>
              <w:left w:val="nil"/>
              <w:bottom w:val="single" w:sz="4" w:space="0" w:color="000000"/>
              <w:right w:val="single" w:sz="4" w:space="0" w:color="000000"/>
            </w:tcBorders>
            <w:shd w:val="clear" w:color="auto" w:fill="FFFFFF"/>
            <w:vAlign w:val="bottom"/>
          </w:tcPr>
          <w:p w14:paraId="4EA2B384" w14:textId="004A0E97" w:rsidR="005C36F4" w:rsidRDefault="00C17760">
            <w:pPr>
              <w:jc w:val="center"/>
            </w:pPr>
            <w:r>
              <w:t>5</w:t>
            </w:r>
          </w:p>
        </w:tc>
        <w:tc>
          <w:tcPr>
            <w:tcW w:w="955" w:type="dxa"/>
            <w:tcBorders>
              <w:top w:val="nil"/>
              <w:left w:val="nil"/>
              <w:bottom w:val="single" w:sz="4" w:space="0" w:color="000000"/>
              <w:right w:val="single" w:sz="4" w:space="0" w:color="000000"/>
            </w:tcBorders>
            <w:shd w:val="clear" w:color="auto" w:fill="FFFFFF"/>
            <w:vAlign w:val="bottom"/>
          </w:tcPr>
          <w:p w14:paraId="52CDA425" w14:textId="77777777" w:rsidR="005C36F4" w:rsidRDefault="003B654D">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361F0D70" w14:textId="2D6A063B" w:rsidR="005C36F4" w:rsidRDefault="00C17760">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60534E0A" w14:textId="77777777" w:rsidR="005C36F4" w:rsidRDefault="003B654D">
            <w:r>
              <w:rPr>
                <w:rFonts w:ascii="Calibri" w:eastAsia="Calibri" w:hAnsi="Calibri" w:cs="Calibri"/>
                <w:sz w:val="22"/>
                <w:szCs w:val="22"/>
              </w:rPr>
              <w:t> </w:t>
            </w:r>
          </w:p>
        </w:tc>
      </w:tr>
      <w:tr w:rsidR="005C36F4" w14:paraId="1C20A528"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6510A08C" w14:textId="77777777" w:rsidR="005C36F4" w:rsidRDefault="003B654D">
            <w:r>
              <w:rPr>
                <w:rFonts w:ascii="Calibri" w:eastAsia="Calibri" w:hAnsi="Calibri" w:cs="Calibri"/>
                <w:b/>
                <w:sz w:val="22"/>
                <w:szCs w:val="22"/>
              </w:rPr>
              <w:t>Description of Data Structures</w:t>
            </w:r>
          </w:p>
        </w:tc>
        <w:tc>
          <w:tcPr>
            <w:tcW w:w="1268" w:type="dxa"/>
            <w:tcBorders>
              <w:top w:val="nil"/>
              <w:left w:val="nil"/>
              <w:bottom w:val="single" w:sz="4" w:space="0" w:color="000000"/>
              <w:right w:val="single" w:sz="4" w:space="0" w:color="000000"/>
            </w:tcBorders>
            <w:shd w:val="clear" w:color="auto" w:fill="FFFFFF"/>
            <w:vAlign w:val="bottom"/>
          </w:tcPr>
          <w:p w14:paraId="49EC18D0" w14:textId="06193219" w:rsidR="005C36F4" w:rsidRDefault="00C17760">
            <w:pPr>
              <w:jc w:val="center"/>
            </w:pPr>
            <w:r>
              <w:t>5</w:t>
            </w:r>
          </w:p>
        </w:tc>
        <w:tc>
          <w:tcPr>
            <w:tcW w:w="955" w:type="dxa"/>
            <w:tcBorders>
              <w:top w:val="nil"/>
              <w:left w:val="nil"/>
              <w:bottom w:val="single" w:sz="4" w:space="0" w:color="000000"/>
              <w:right w:val="single" w:sz="4" w:space="0" w:color="000000"/>
            </w:tcBorders>
            <w:shd w:val="clear" w:color="auto" w:fill="FFFFFF"/>
            <w:vAlign w:val="bottom"/>
          </w:tcPr>
          <w:p w14:paraId="0180CA5E" w14:textId="77777777" w:rsidR="005C36F4" w:rsidRDefault="003B654D">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44E033B7" w14:textId="5BE6750B" w:rsidR="005C36F4" w:rsidRDefault="00C17760">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682CDCD4" w14:textId="77777777" w:rsidR="005C36F4" w:rsidRDefault="003B654D">
            <w:r>
              <w:rPr>
                <w:rFonts w:ascii="Calibri" w:eastAsia="Calibri" w:hAnsi="Calibri" w:cs="Calibri"/>
                <w:sz w:val="22"/>
                <w:szCs w:val="22"/>
              </w:rPr>
              <w:t> </w:t>
            </w:r>
          </w:p>
        </w:tc>
      </w:tr>
      <w:tr w:rsidR="005C36F4" w14:paraId="450CFDD9"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2B6CB7D7" w14:textId="77777777" w:rsidR="005C36F4" w:rsidRDefault="003B654D">
            <w:r>
              <w:rPr>
                <w:rFonts w:ascii="Calibri" w:eastAsia="Calibri" w:hAnsi="Calibri" w:cs="Calibri"/>
                <w:b/>
                <w:sz w:val="22"/>
                <w:szCs w:val="22"/>
              </w:rPr>
              <w:t>Program Flowcharts</w:t>
            </w:r>
          </w:p>
        </w:tc>
        <w:tc>
          <w:tcPr>
            <w:tcW w:w="1268" w:type="dxa"/>
            <w:tcBorders>
              <w:top w:val="nil"/>
              <w:left w:val="nil"/>
              <w:bottom w:val="single" w:sz="4" w:space="0" w:color="000000"/>
              <w:right w:val="single" w:sz="4" w:space="0" w:color="000000"/>
            </w:tcBorders>
            <w:shd w:val="clear" w:color="auto" w:fill="FFFFFF"/>
            <w:vAlign w:val="bottom"/>
          </w:tcPr>
          <w:p w14:paraId="04D57173" w14:textId="1A4700E4" w:rsidR="005C36F4" w:rsidRDefault="00C17760">
            <w:pPr>
              <w:jc w:val="center"/>
            </w:pPr>
            <w:r>
              <w:t>4</w:t>
            </w:r>
          </w:p>
        </w:tc>
        <w:tc>
          <w:tcPr>
            <w:tcW w:w="955" w:type="dxa"/>
            <w:tcBorders>
              <w:top w:val="nil"/>
              <w:left w:val="nil"/>
              <w:bottom w:val="single" w:sz="4" w:space="0" w:color="000000"/>
              <w:right w:val="single" w:sz="4" w:space="0" w:color="000000"/>
            </w:tcBorders>
            <w:shd w:val="clear" w:color="auto" w:fill="FFFFFF"/>
            <w:vAlign w:val="bottom"/>
          </w:tcPr>
          <w:p w14:paraId="0B6E010D" w14:textId="77777777" w:rsidR="005C36F4" w:rsidRDefault="003B654D">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162B1303" w14:textId="4EFB8A0F" w:rsidR="005C36F4" w:rsidRDefault="00C17760">
            <w:pPr>
              <w:jc w:val="center"/>
            </w:pPr>
            <w:r>
              <w:t>12</w:t>
            </w:r>
          </w:p>
        </w:tc>
        <w:tc>
          <w:tcPr>
            <w:tcW w:w="3584" w:type="dxa"/>
            <w:tcBorders>
              <w:top w:val="nil"/>
              <w:left w:val="nil"/>
              <w:bottom w:val="single" w:sz="4" w:space="0" w:color="000000"/>
              <w:right w:val="single" w:sz="4" w:space="0" w:color="000000"/>
            </w:tcBorders>
            <w:shd w:val="clear" w:color="auto" w:fill="FFFFFF"/>
            <w:vAlign w:val="bottom"/>
          </w:tcPr>
          <w:p w14:paraId="0D8511EA" w14:textId="77777777" w:rsidR="005C36F4" w:rsidRDefault="003B654D">
            <w:r>
              <w:rPr>
                <w:rFonts w:ascii="Calibri" w:eastAsia="Calibri" w:hAnsi="Calibri" w:cs="Calibri"/>
                <w:sz w:val="22"/>
                <w:szCs w:val="22"/>
              </w:rPr>
              <w:t> </w:t>
            </w:r>
          </w:p>
        </w:tc>
      </w:tr>
      <w:tr w:rsidR="005C36F4" w14:paraId="081736D8"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1E733E62" w14:textId="77777777" w:rsidR="005C36F4" w:rsidRDefault="003B654D">
            <w:r>
              <w:rPr>
                <w:rFonts w:ascii="Calibri" w:eastAsia="Calibri" w:hAnsi="Calibri" w:cs="Calibri"/>
                <w:b/>
                <w:sz w:val="22"/>
                <w:szCs w:val="22"/>
              </w:rPr>
              <w:t>State Machine Diagrams</w:t>
            </w:r>
          </w:p>
        </w:tc>
        <w:tc>
          <w:tcPr>
            <w:tcW w:w="1268" w:type="dxa"/>
            <w:tcBorders>
              <w:top w:val="nil"/>
              <w:left w:val="nil"/>
              <w:bottom w:val="single" w:sz="4" w:space="0" w:color="000000"/>
              <w:right w:val="single" w:sz="4" w:space="0" w:color="000000"/>
            </w:tcBorders>
            <w:shd w:val="clear" w:color="auto" w:fill="FFFFFF"/>
            <w:vAlign w:val="bottom"/>
          </w:tcPr>
          <w:p w14:paraId="462CF331" w14:textId="4B026066" w:rsidR="005C36F4" w:rsidRDefault="00C17760">
            <w:pPr>
              <w:jc w:val="center"/>
            </w:pPr>
            <w:r>
              <w:t>4</w:t>
            </w:r>
          </w:p>
        </w:tc>
        <w:tc>
          <w:tcPr>
            <w:tcW w:w="955" w:type="dxa"/>
            <w:tcBorders>
              <w:top w:val="nil"/>
              <w:left w:val="nil"/>
              <w:bottom w:val="single" w:sz="4" w:space="0" w:color="000000"/>
              <w:right w:val="single" w:sz="4" w:space="0" w:color="000000"/>
            </w:tcBorders>
            <w:shd w:val="clear" w:color="auto" w:fill="FFFFFF"/>
            <w:vAlign w:val="bottom"/>
          </w:tcPr>
          <w:p w14:paraId="457A847A" w14:textId="77777777" w:rsidR="005C36F4" w:rsidRDefault="003B654D">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083928D2" w14:textId="38D4900C" w:rsidR="005C36F4" w:rsidRDefault="00C17760">
            <w:pPr>
              <w:jc w:val="center"/>
            </w:pPr>
            <w:r>
              <w:t>12</w:t>
            </w:r>
          </w:p>
        </w:tc>
        <w:tc>
          <w:tcPr>
            <w:tcW w:w="3584" w:type="dxa"/>
            <w:tcBorders>
              <w:top w:val="nil"/>
              <w:left w:val="nil"/>
              <w:bottom w:val="single" w:sz="4" w:space="0" w:color="000000"/>
              <w:right w:val="single" w:sz="4" w:space="0" w:color="000000"/>
            </w:tcBorders>
            <w:shd w:val="clear" w:color="auto" w:fill="FFFFFF"/>
            <w:vAlign w:val="bottom"/>
          </w:tcPr>
          <w:p w14:paraId="13DFB45E" w14:textId="77777777" w:rsidR="005C36F4" w:rsidRDefault="003B654D">
            <w:r>
              <w:rPr>
                <w:rFonts w:ascii="Calibri" w:eastAsia="Calibri" w:hAnsi="Calibri" w:cs="Calibri"/>
                <w:sz w:val="22"/>
                <w:szCs w:val="22"/>
              </w:rPr>
              <w:t> </w:t>
            </w:r>
          </w:p>
        </w:tc>
      </w:tr>
      <w:tr w:rsidR="005C36F4" w14:paraId="72EB600C"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D9FB4E3" w14:textId="77777777" w:rsidR="005C36F4" w:rsidRDefault="003B654D">
            <w:r>
              <w:rPr>
                <w:rFonts w:ascii="Calibri" w:eastAsia="Calibri" w:hAnsi="Calibri" w:cs="Calibri"/>
                <w:b/>
                <w:sz w:val="22"/>
                <w:szCs w:val="22"/>
              </w:rPr>
              <w:t>Writing-Specific Items</w:t>
            </w:r>
          </w:p>
        </w:tc>
      </w:tr>
      <w:tr w:rsidR="005C36F4" w14:paraId="0B00B68E"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4AD0A8AA" w14:textId="77777777" w:rsidR="005C36F4" w:rsidRDefault="003B654D">
            <w:r>
              <w:rPr>
                <w:rFonts w:ascii="Calibri" w:eastAsia="Calibri" w:hAnsi="Calibri" w:cs="Calibri"/>
                <w:b/>
                <w:sz w:val="22"/>
                <w:szCs w:val="22"/>
              </w:rPr>
              <w:t>Spelling and Grammar</w:t>
            </w:r>
          </w:p>
        </w:tc>
        <w:tc>
          <w:tcPr>
            <w:tcW w:w="1268" w:type="dxa"/>
            <w:tcBorders>
              <w:top w:val="nil"/>
              <w:left w:val="nil"/>
              <w:bottom w:val="single" w:sz="4" w:space="0" w:color="000000"/>
              <w:right w:val="single" w:sz="4" w:space="0" w:color="000000"/>
            </w:tcBorders>
            <w:shd w:val="clear" w:color="auto" w:fill="FFFFFF"/>
            <w:vAlign w:val="bottom"/>
          </w:tcPr>
          <w:p w14:paraId="41E368C9" w14:textId="16280E27" w:rsidR="005C36F4" w:rsidRDefault="00C17760">
            <w:pPr>
              <w:jc w:val="center"/>
            </w:pPr>
            <w:r>
              <w:t>4.5</w:t>
            </w:r>
          </w:p>
        </w:tc>
        <w:tc>
          <w:tcPr>
            <w:tcW w:w="955" w:type="dxa"/>
            <w:tcBorders>
              <w:top w:val="nil"/>
              <w:left w:val="nil"/>
              <w:bottom w:val="single" w:sz="4" w:space="0" w:color="000000"/>
              <w:right w:val="single" w:sz="4" w:space="0" w:color="000000"/>
            </w:tcBorders>
            <w:shd w:val="clear" w:color="auto" w:fill="FFFFFF"/>
            <w:vAlign w:val="bottom"/>
          </w:tcPr>
          <w:p w14:paraId="4C37B77E" w14:textId="77777777" w:rsidR="005C36F4" w:rsidRDefault="003B654D">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108739C3" w14:textId="087A23C3" w:rsidR="005C36F4" w:rsidRDefault="00C17760">
            <w:pPr>
              <w:jc w:val="center"/>
            </w:pPr>
            <w:r>
              <w:t>9</w:t>
            </w:r>
          </w:p>
        </w:tc>
        <w:tc>
          <w:tcPr>
            <w:tcW w:w="3584" w:type="dxa"/>
            <w:tcBorders>
              <w:top w:val="nil"/>
              <w:left w:val="nil"/>
              <w:bottom w:val="single" w:sz="4" w:space="0" w:color="000000"/>
              <w:right w:val="single" w:sz="4" w:space="0" w:color="000000"/>
            </w:tcBorders>
            <w:shd w:val="clear" w:color="auto" w:fill="FFFFFF"/>
            <w:vAlign w:val="bottom"/>
          </w:tcPr>
          <w:p w14:paraId="2EBFB147" w14:textId="77777777" w:rsidR="005C36F4" w:rsidRDefault="003B654D">
            <w:r>
              <w:rPr>
                <w:rFonts w:ascii="Calibri" w:eastAsia="Calibri" w:hAnsi="Calibri" w:cs="Calibri"/>
                <w:sz w:val="22"/>
                <w:szCs w:val="22"/>
              </w:rPr>
              <w:t> </w:t>
            </w:r>
          </w:p>
        </w:tc>
      </w:tr>
      <w:tr w:rsidR="005C36F4" w14:paraId="67FB48AB"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35681D2F" w14:textId="77777777" w:rsidR="005C36F4" w:rsidRDefault="003B654D">
            <w:r>
              <w:rPr>
                <w:rFonts w:ascii="Calibri" w:eastAsia="Calibri" w:hAnsi="Calibri" w:cs="Calibri"/>
                <w:b/>
                <w:sz w:val="22"/>
                <w:szCs w:val="22"/>
              </w:rPr>
              <w:t>Formatting and Citations</w:t>
            </w:r>
          </w:p>
        </w:tc>
        <w:tc>
          <w:tcPr>
            <w:tcW w:w="1268" w:type="dxa"/>
            <w:tcBorders>
              <w:top w:val="nil"/>
              <w:left w:val="nil"/>
              <w:bottom w:val="single" w:sz="4" w:space="0" w:color="000000"/>
              <w:right w:val="single" w:sz="4" w:space="0" w:color="000000"/>
            </w:tcBorders>
            <w:shd w:val="clear" w:color="auto" w:fill="FFFFFF"/>
            <w:vAlign w:val="bottom"/>
          </w:tcPr>
          <w:p w14:paraId="7634655E" w14:textId="71664E8E" w:rsidR="005C36F4" w:rsidRDefault="00C17760">
            <w:pPr>
              <w:jc w:val="center"/>
            </w:pPr>
            <w:r>
              <w:t>5</w:t>
            </w:r>
          </w:p>
        </w:tc>
        <w:tc>
          <w:tcPr>
            <w:tcW w:w="955" w:type="dxa"/>
            <w:tcBorders>
              <w:top w:val="nil"/>
              <w:left w:val="nil"/>
              <w:bottom w:val="single" w:sz="4" w:space="0" w:color="000000"/>
              <w:right w:val="single" w:sz="4" w:space="0" w:color="000000"/>
            </w:tcBorders>
            <w:shd w:val="clear" w:color="auto" w:fill="FFFFFF"/>
            <w:vAlign w:val="bottom"/>
          </w:tcPr>
          <w:p w14:paraId="5321CA6C" w14:textId="77777777" w:rsidR="005C36F4" w:rsidRDefault="003B654D">
            <w:pPr>
              <w:jc w:val="center"/>
            </w:pPr>
            <w:r>
              <w:rPr>
                <w:rFonts w:ascii="Calibri" w:eastAsia="Calibri" w:hAnsi="Calibri" w:cs="Calibri"/>
                <w:sz w:val="22"/>
                <w:szCs w:val="22"/>
              </w:rPr>
              <w:t>x1</w:t>
            </w:r>
          </w:p>
        </w:tc>
        <w:tc>
          <w:tcPr>
            <w:tcW w:w="789" w:type="dxa"/>
            <w:tcBorders>
              <w:top w:val="nil"/>
              <w:left w:val="nil"/>
              <w:bottom w:val="single" w:sz="4" w:space="0" w:color="000000"/>
              <w:right w:val="single" w:sz="4" w:space="0" w:color="000000"/>
            </w:tcBorders>
            <w:shd w:val="clear" w:color="auto" w:fill="FFFFFF"/>
            <w:vAlign w:val="bottom"/>
          </w:tcPr>
          <w:p w14:paraId="525F7410" w14:textId="1A4C9D38" w:rsidR="005C36F4" w:rsidRDefault="00C17760">
            <w:pPr>
              <w:jc w:val="center"/>
            </w:pPr>
            <w:r>
              <w:t>5</w:t>
            </w:r>
          </w:p>
        </w:tc>
        <w:tc>
          <w:tcPr>
            <w:tcW w:w="3584" w:type="dxa"/>
            <w:tcBorders>
              <w:top w:val="nil"/>
              <w:left w:val="nil"/>
              <w:bottom w:val="single" w:sz="4" w:space="0" w:color="000000"/>
              <w:right w:val="single" w:sz="4" w:space="0" w:color="000000"/>
            </w:tcBorders>
            <w:shd w:val="clear" w:color="auto" w:fill="FFFFFF"/>
            <w:vAlign w:val="bottom"/>
          </w:tcPr>
          <w:p w14:paraId="32F47A0E" w14:textId="77777777" w:rsidR="005C36F4" w:rsidRDefault="003B654D">
            <w:r>
              <w:rPr>
                <w:rFonts w:ascii="Calibri" w:eastAsia="Calibri" w:hAnsi="Calibri" w:cs="Calibri"/>
                <w:sz w:val="22"/>
                <w:szCs w:val="22"/>
              </w:rPr>
              <w:t> </w:t>
            </w:r>
          </w:p>
        </w:tc>
      </w:tr>
      <w:tr w:rsidR="005C36F4" w14:paraId="308BDB1D"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2E1FC34E" w14:textId="77777777" w:rsidR="005C36F4" w:rsidRDefault="003B654D">
            <w:r>
              <w:rPr>
                <w:rFonts w:ascii="Calibri" w:eastAsia="Calibri" w:hAnsi="Calibri" w:cs="Calibri"/>
                <w:b/>
                <w:sz w:val="22"/>
                <w:szCs w:val="22"/>
              </w:rPr>
              <w:t>Figures and Graphs</w:t>
            </w:r>
          </w:p>
        </w:tc>
        <w:tc>
          <w:tcPr>
            <w:tcW w:w="1268" w:type="dxa"/>
            <w:tcBorders>
              <w:top w:val="nil"/>
              <w:left w:val="nil"/>
              <w:bottom w:val="single" w:sz="4" w:space="0" w:color="000000"/>
              <w:right w:val="single" w:sz="4" w:space="0" w:color="000000"/>
            </w:tcBorders>
            <w:shd w:val="clear" w:color="auto" w:fill="FFFFFF"/>
            <w:vAlign w:val="bottom"/>
          </w:tcPr>
          <w:p w14:paraId="1394527E" w14:textId="5C1D7E8F" w:rsidR="005C36F4" w:rsidRDefault="00C17760">
            <w:pPr>
              <w:jc w:val="center"/>
            </w:pPr>
            <w:r>
              <w:t>5</w:t>
            </w:r>
          </w:p>
        </w:tc>
        <w:tc>
          <w:tcPr>
            <w:tcW w:w="955" w:type="dxa"/>
            <w:tcBorders>
              <w:top w:val="nil"/>
              <w:left w:val="nil"/>
              <w:bottom w:val="single" w:sz="4" w:space="0" w:color="000000"/>
              <w:right w:val="single" w:sz="4" w:space="0" w:color="000000"/>
            </w:tcBorders>
            <w:shd w:val="clear" w:color="auto" w:fill="FFFFFF"/>
            <w:vAlign w:val="bottom"/>
          </w:tcPr>
          <w:p w14:paraId="3C2D665E" w14:textId="77777777" w:rsidR="005C36F4" w:rsidRDefault="003B654D">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34BCFFA3" w14:textId="3293FA33" w:rsidR="005C36F4" w:rsidRDefault="00C17760">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51A7E1BC" w14:textId="77777777" w:rsidR="005C36F4" w:rsidRDefault="003B654D">
            <w:r>
              <w:rPr>
                <w:rFonts w:ascii="Calibri" w:eastAsia="Calibri" w:hAnsi="Calibri" w:cs="Calibri"/>
                <w:sz w:val="22"/>
                <w:szCs w:val="22"/>
              </w:rPr>
              <w:t> </w:t>
            </w:r>
          </w:p>
        </w:tc>
      </w:tr>
      <w:tr w:rsidR="005C36F4" w14:paraId="4BF42319"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tcPr>
          <w:p w14:paraId="0061BE02" w14:textId="77777777" w:rsidR="005C36F4" w:rsidRDefault="003B654D">
            <w:r>
              <w:rPr>
                <w:rFonts w:ascii="Calibri" w:eastAsia="Calibri" w:hAnsi="Calibri" w:cs="Calibri"/>
                <w:b/>
                <w:sz w:val="22"/>
                <w:szCs w:val="22"/>
              </w:rPr>
              <w:t>Technical Writing Style</w:t>
            </w:r>
          </w:p>
        </w:tc>
        <w:tc>
          <w:tcPr>
            <w:tcW w:w="1268" w:type="dxa"/>
            <w:tcBorders>
              <w:top w:val="nil"/>
              <w:left w:val="nil"/>
              <w:bottom w:val="single" w:sz="4" w:space="0" w:color="000000"/>
              <w:right w:val="single" w:sz="4" w:space="0" w:color="000000"/>
            </w:tcBorders>
            <w:shd w:val="clear" w:color="auto" w:fill="FFFFFF"/>
            <w:vAlign w:val="bottom"/>
          </w:tcPr>
          <w:p w14:paraId="40C2F75E" w14:textId="0431EB71" w:rsidR="005C36F4" w:rsidRDefault="00C17760">
            <w:pPr>
              <w:jc w:val="center"/>
            </w:pPr>
            <w:r>
              <w:t>4.5</w:t>
            </w:r>
          </w:p>
        </w:tc>
        <w:tc>
          <w:tcPr>
            <w:tcW w:w="955" w:type="dxa"/>
            <w:tcBorders>
              <w:top w:val="nil"/>
              <w:left w:val="nil"/>
              <w:bottom w:val="single" w:sz="4" w:space="0" w:color="000000"/>
              <w:right w:val="single" w:sz="4" w:space="0" w:color="000000"/>
            </w:tcBorders>
            <w:shd w:val="clear" w:color="auto" w:fill="FFFFFF"/>
            <w:vAlign w:val="bottom"/>
          </w:tcPr>
          <w:p w14:paraId="1298A42C" w14:textId="77777777" w:rsidR="005C36F4" w:rsidRDefault="003B654D">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04DEF7BE" w14:textId="65D48234" w:rsidR="005C36F4" w:rsidRDefault="00C17760">
            <w:pPr>
              <w:jc w:val="center"/>
            </w:pPr>
            <w:r>
              <w:t>13.5</w:t>
            </w:r>
          </w:p>
        </w:tc>
        <w:tc>
          <w:tcPr>
            <w:tcW w:w="3584" w:type="dxa"/>
            <w:tcBorders>
              <w:top w:val="nil"/>
              <w:left w:val="nil"/>
              <w:bottom w:val="single" w:sz="4" w:space="0" w:color="000000"/>
              <w:right w:val="single" w:sz="4" w:space="0" w:color="000000"/>
            </w:tcBorders>
            <w:shd w:val="clear" w:color="auto" w:fill="FFFFFF"/>
            <w:vAlign w:val="bottom"/>
          </w:tcPr>
          <w:p w14:paraId="78D2D9A2" w14:textId="77777777" w:rsidR="005C36F4" w:rsidRDefault="003B654D">
            <w:r>
              <w:rPr>
                <w:rFonts w:ascii="Calibri" w:eastAsia="Calibri" w:hAnsi="Calibri" w:cs="Calibri"/>
                <w:sz w:val="22"/>
                <w:szCs w:val="22"/>
              </w:rPr>
              <w:t> </w:t>
            </w:r>
          </w:p>
        </w:tc>
      </w:tr>
      <w:tr w:rsidR="005C36F4" w14:paraId="25043D05"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tcPr>
          <w:p w14:paraId="6FF34AAC" w14:textId="77777777" w:rsidR="005C36F4" w:rsidRDefault="003B654D">
            <w:r>
              <w:rPr>
                <w:rFonts w:ascii="Calibri" w:eastAsia="Calibri" w:hAnsi="Calibri" w:cs="Calibri"/>
                <w:b/>
                <w:sz w:val="22"/>
                <w:szCs w:val="22"/>
              </w:rPr>
              <w:t>Total Score</w:t>
            </w:r>
          </w:p>
        </w:tc>
        <w:tc>
          <w:tcPr>
            <w:tcW w:w="3012" w:type="dxa"/>
            <w:gridSpan w:val="3"/>
            <w:tcBorders>
              <w:top w:val="single" w:sz="4" w:space="0" w:color="000000"/>
              <w:left w:val="nil"/>
              <w:bottom w:val="single" w:sz="4" w:space="0" w:color="000000"/>
              <w:right w:val="single" w:sz="4" w:space="0" w:color="000000"/>
            </w:tcBorders>
            <w:shd w:val="clear" w:color="auto" w:fill="FFFFFF"/>
            <w:vAlign w:val="bottom"/>
          </w:tcPr>
          <w:p w14:paraId="6384AB75" w14:textId="4571BAEC" w:rsidR="005C36F4" w:rsidRDefault="00C17760">
            <w:pPr>
              <w:jc w:val="center"/>
            </w:pPr>
            <w:r>
              <w:t>89.5</w:t>
            </w:r>
            <w:r w:rsidR="00E76E31">
              <w:t>/100</w:t>
            </w:r>
          </w:p>
        </w:tc>
        <w:tc>
          <w:tcPr>
            <w:tcW w:w="3584" w:type="dxa"/>
            <w:tcBorders>
              <w:top w:val="nil"/>
              <w:left w:val="nil"/>
              <w:bottom w:val="single" w:sz="4" w:space="0" w:color="000000"/>
              <w:right w:val="single" w:sz="4" w:space="0" w:color="000000"/>
            </w:tcBorders>
            <w:shd w:val="clear" w:color="auto" w:fill="FFFFFF"/>
            <w:vAlign w:val="bottom"/>
          </w:tcPr>
          <w:p w14:paraId="73B294D2" w14:textId="77777777" w:rsidR="005C36F4" w:rsidRDefault="003B654D">
            <w:r>
              <w:rPr>
                <w:rFonts w:ascii="Calibri" w:eastAsia="Calibri" w:hAnsi="Calibri" w:cs="Calibri"/>
                <w:sz w:val="22"/>
                <w:szCs w:val="22"/>
              </w:rPr>
              <w:t> </w:t>
            </w:r>
          </w:p>
        </w:tc>
      </w:tr>
    </w:tbl>
    <w:p w14:paraId="2EA59EB1" w14:textId="77777777" w:rsidR="005C36F4" w:rsidRDefault="005C36F4">
      <w:pPr>
        <w:pStyle w:val="Title"/>
        <w:jc w:val="left"/>
      </w:pPr>
    </w:p>
    <w:p w14:paraId="22C5B6C8" w14:textId="77777777" w:rsidR="005C36F4" w:rsidRDefault="003B654D">
      <w:pPr>
        <w:pStyle w:val="Title"/>
        <w:jc w:val="left"/>
      </w:pPr>
      <w:r>
        <w:rPr>
          <w:sz w:val="24"/>
          <w:szCs w:val="24"/>
        </w:rPr>
        <w:t xml:space="preserve">5: Excellent </w:t>
      </w:r>
      <w:r>
        <w:rPr>
          <w:sz w:val="24"/>
          <w:szCs w:val="24"/>
        </w:rPr>
        <w:tab/>
        <w:t>4: Good     3: Acceptable    2: Poor     1: Very Poor    0: Not attempted</w:t>
      </w:r>
    </w:p>
    <w:p w14:paraId="1601DF44" w14:textId="77777777" w:rsidR="005C36F4" w:rsidRDefault="005C36F4">
      <w:pPr>
        <w:pStyle w:val="Title"/>
        <w:jc w:val="left"/>
      </w:pPr>
    </w:p>
    <w:p w14:paraId="60DEE78D" w14:textId="77777777" w:rsidR="005C36F4" w:rsidRDefault="003B654D">
      <w:pPr>
        <w:pStyle w:val="Title"/>
        <w:jc w:val="left"/>
      </w:pPr>
      <w:r>
        <w:rPr>
          <w:sz w:val="24"/>
          <w:szCs w:val="24"/>
        </w:rPr>
        <w:t>General Comments:</w:t>
      </w:r>
    </w:p>
    <w:p w14:paraId="626600BC" w14:textId="39CD80CC" w:rsidR="005C36F4" w:rsidRDefault="003B654D">
      <w:pPr>
        <w:pStyle w:val="Title"/>
        <w:jc w:val="left"/>
      </w:pPr>
      <w:commentRangeStart w:id="0"/>
      <w:del w:id="1" w:author="Rubio, Matthew E" w:date="2017-01-31T19:15:00Z">
        <w:r w:rsidDel="00E76E31">
          <w:rPr>
            <w:b w:val="0"/>
            <w:i/>
            <w:color w:val="FF0000"/>
            <w:sz w:val="24"/>
            <w:szCs w:val="24"/>
          </w:rPr>
          <w:delText>Relevant overall comments about the paper will be included here</w:delText>
        </w:r>
      </w:del>
      <w:commentRangeEnd w:id="0"/>
      <w:r w:rsidR="00E76E31">
        <w:rPr>
          <w:rStyle w:val="CommentReference"/>
          <w:b w:val="0"/>
        </w:rPr>
        <w:commentReference w:id="0"/>
      </w:r>
    </w:p>
    <w:p w14:paraId="7E371771" w14:textId="77777777" w:rsidR="005C36F4" w:rsidRDefault="005C36F4">
      <w:pPr>
        <w:pStyle w:val="Title"/>
        <w:jc w:val="left"/>
      </w:pPr>
    </w:p>
    <w:p w14:paraId="228B4084" w14:textId="77777777" w:rsidR="005C36F4" w:rsidRDefault="005C36F4">
      <w:pPr>
        <w:pStyle w:val="Title"/>
        <w:jc w:val="left"/>
      </w:pPr>
    </w:p>
    <w:p w14:paraId="5336C22C" w14:textId="77777777" w:rsidR="005C36F4" w:rsidRDefault="005C36F4">
      <w:pPr>
        <w:pStyle w:val="Title"/>
        <w:jc w:val="left"/>
      </w:pPr>
    </w:p>
    <w:p w14:paraId="76C3F0FE" w14:textId="77777777" w:rsidR="005C36F4" w:rsidRDefault="005C36F4">
      <w:pPr>
        <w:pStyle w:val="Title"/>
        <w:jc w:val="left"/>
      </w:pPr>
    </w:p>
    <w:p w14:paraId="56012666" w14:textId="77777777" w:rsidR="005C36F4" w:rsidRDefault="005C36F4">
      <w:pPr>
        <w:pStyle w:val="Title"/>
        <w:jc w:val="left"/>
      </w:pPr>
    </w:p>
    <w:p w14:paraId="052B0714" w14:textId="77777777" w:rsidR="005C36F4" w:rsidRDefault="005C36F4">
      <w:pPr>
        <w:pStyle w:val="Title"/>
        <w:jc w:val="left"/>
      </w:pPr>
    </w:p>
    <w:p w14:paraId="5EBB2C95" w14:textId="77777777" w:rsidR="00DE188B" w:rsidRDefault="00DE188B" w:rsidP="00DE188B"/>
    <w:p w14:paraId="4DAA314F" w14:textId="77777777" w:rsidR="00DE188B" w:rsidRPr="00DE188B" w:rsidRDefault="00DE188B" w:rsidP="00DE188B"/>
    <w:p w14:paraId="15329418" w14:textId="77777777" w:rsidR="005C36F4" w:rsidRDefault="003B654D">
      <w:pPr>
        <w:pStyle w:val="Title"/>
        <w:jc w:val="left"/>
      </w:pPr>
      <w:r>
        <w:rPr>
          <w:sz w:val="24"/>
          <w:szCs w:val="24"/>
        </w:rPr>
        <w:t>1.0 Software Overview</w:t>
      </w:r>
    </w:p>
    <w:p w14:paraId="506821E0" w14:textId="77777777" w:rsidR="005C36F4" w:rsidRDefault="005C36F4">
      <w:pPr>
        <w:pStyle w:val="Title"/>
        <w:jc w:val="left"/>
      </w:pPr>
    </w:p>
    <w:p w14:paraId="45E88151" w14:textId="77777777" w:rsidR="005C36F4" w:rsidRDefault="003B654D">
      <w:pPr>
        <w:pStyle w:val="Title"/>
        <w:ind w:firstLine="720"/>
        <w:jc w:val="both"/>
        <w:pPrChange w:id="2" w:author="Tata Narendra Babu, Varshini" w:date="2017-01-29T18:15:00Z">
          <w:pPr>
            <w:pStyle w:val="Title"/>
            <w:ind w:firstLine="720"/>
            <w:jc w:val="left"/>
          </w:pPr>
        </w:pPrChange>
      </w:pPr>
      <w:r>
        <w:rPr>
          <w:b w:val="0"/>
          <w:sz w:val="24"/>
          <w:szCs w:val="24"/>
        </w:rPr>
        <w:t xml:space="preserve">The software part of our design </w:t>
      </w:r>
      <w:proofErr w:type="gramStart"/>
      <w:r>
        <w:rPr>
          <w:b w:val="0"/>
          <w:sz w:val="24"/>
          <w:szCs w:val="24"/>
        </w:rPr>
        <w:t>could be split</w:t>
      </w:r>
      <w:proofErr w:type="gramEnd"/>
      <w:r>
        <w:rPr>
          <w:b w:val="0"/>
          <w:sz w:val="24"/>
          <w:szCs w:val="24"/>
        </w:rPr>
        <w:t xml:space="preserve"> into two parts: microcontroller and mobile application. The mobile application will contain </w:t>
      </w:r>
      <w:r w:rsidR="00DE188B">
        <w:rPr>
          <w:b w:val="0"/>
          <w:sz w:val="24"/>
          <w:szCs w:val="24"/>
        </w:rPr>
        <w:t>a</w:t>
      </w:r>
      <w:r>
        <w:rPr>
          <w:b w:val="0"/>
          <w:sz w:val="24"/>
          <w:szCs w:val="24"/>
        </w:rPr>
        <w:t xml:space="preserve"> user interface for users to choose their desired drink from known drink list or mix their favorite drink through custom component selection. If user chooses to select </w:t>
      </w:r>
      <w:commentRangeStart w:id="3"/>
      <w:r>
        <w:rPr>
          <w:b w:val="0"/>
          <w:sz w:val="24"/>
          <w:szCs w:val="24"/>
        </w:rPr>
        <w:t>house drink</w:t>
      </w:r>
      <w:commentRangeEnd w:id="3"/>
      <w:r w:rsidR="007E2A65">
        <w:rPr>
          <w:rStyle w:val="CommentReference"/>
          <w:b w:val="0"/>
        </w:rPr>
        <w:commentReference w:id="3"/>
      </w:r>
      <w:r>
        <w:rPr>
          <w:b w:val="0"/>
          <w:sz w:val="24"/>
          <w:szCs w:val="24"/>
        </w:rPr>
        <w:t xml:space="preserve">, the drink menu page will show up and the list of all built-in drinks will be available for user to inspect. User could inspect drink by click on the name of the target drink, and then an image of the drink as well as the brief description and component list of the drink will show up in a new view. The other way for users to choose drink is to select alcohol and beverage </w:t>
      </w:r>
      <w:proofErr w:type="spellStart"/>
      <w:r>
        <w:rPr>
          <w:b w:val="0"/>
          <w:sz w:val="24"/>
          <w:szCs w:val="24"/>
        </w:rPr>
        <w:t>customly</w:t>
      </w:r>
      <w:proofErr w:type="spellEnd"/>
      <w:r>
        <w:rPr>
          <w:b w:val="0"/>
          <w:sz w:val="24"/>
          <w:szCs w:val="24"/>
        </w:rPr>
        <w:t xml:space="preserve"> by identify the beverage and quantity (25ml is quantity ‘one’). </w:t>
      </w:r>
    </w:p>
    <w:p w14:paraId="03B5CC55" w14:textId="0B51BB23" w:rsidR="005C36F4" w:rsidRDefault="003B654D">
      <w:pPr>
        <w:pStyle w:val="Title"/>
        <w:ind w:firstLine="720"/>
        <w:jc w:val="left"/>
      </w:pPr>
      <w:r>
        <w:rPr>
          <w:b w:val="0"/>
          <w:sz w:val="24"/>
          <w:szCs w:val="24"/>
        </w:rPr>
        <w:t xml:space="preserve">After users choose their desired drink, they could order the drink by clicking on ‘order now’ button on drink description page. The data will be transmitted to microcontroller through UART </w:t>
      </w:r>
      <w:proofErr w:type="gramStart"/>
      <w:r>
        <w:rPr>
          <w:b w:val="0"/>
          <w:sz w:val="24"/>
          <w:szCs w:val="24"/>
        </w:rPr>
        <w:t>protocol[</w:t>
      </w:r>
      <w:proofErr w:type="gramEnd"/>
      <w:r>
        <w:rPr>
          <w:b w:val="0"/>
          <w:sz w:val="24"/>
          <w:szCs w:val="24"/>
        </w:rPr>
        <w:t xml:space="preserve">2] of </w:t>
      </w:r>
      <w:r w:rsidR="00DE188B">
        <w:rPr>
          <w:b w:val="0"/>
          <w:sz w:val="24"/>
          <w:szCs w:val="24"/>
        </w:rPr>
        <w:t>Bluetooth</w:t>
      </w:r>
      <w:r>
        <w:rPr>
          <w:b w:val="0"/>
          <w:sz w:val="24"/>
          <w:szCs w:val="24"/>
        </w:rPr>
        <w:t xml:space="preserve"> module. </w:t>
      </w:r>
      <w:commentRangeStart w:id="4"/>
      <w:r>
        <w:rPr>
          <w:b w:val="0"/>
          <w:sz w:val="24"/>
          <w:szCs w:val="24"/>
        </w:rPr>
        <w:t xml:space="preserve">The microcontroller will accept the data from </w:t>
      </w:r>
      <w:r w:rsidR="00DE188B">
        <w:rPr>
          <w:b w:val="0"/>
          <w:sz w:val="24"/>
          <w:szCs w:val="24"/>
        </w:rPr>
        <w:t>Bluetooth</w:t>
      </w:r>
      <w:r>
        <w:rPr>
          <w:b w:val="0"/>
          <w:sz w:val="24"/>
          <w:szCs w:val="24"/>
        </w:rPr>
        <w:t xml:space="preserve"> module and tell the numbers of cycle needed to send platform to target drink to stepper motor. </w:t>
      </w:r>
      <w:commentRangeEnd w:id="4"/>
      <w:r w:rsidR="007E2A65">
        <w:rPr>
          <w:rStyle w:val="CommentReference"/>
          <w:b w:val="0"/>
        </w:rPr>
        <w:commentReference w:id="4"/>
      </w:r>
      <w:r>
        <w:rPr>
          <w:b w:val="0"/>
          <w:sz w:val="24"/>
          <w:szCs w:val="24"/>
        </w:rPr>
        <w:t xml:space="preserve">The microcontroller will keep stepper motor working until all the required drink are processed. Microcontroller will also send the </w:t>
      </w:r>
      <w:ins w:id="5" w:author="Tata Narendra Babu, Varshini" w:date="2017-01-29T18:19:00Z">
        <w:r w:rsidR="007E2A65">
          <w:rPr>
            <w:b w:val="0"/>
            <w:sz w:val="24"/>
            <w:szCs w:val="24"/>
          </w:rPr>
          <w:t>message “</w:t>
        </w:r>
      </w:ins>
      <w:del w:id="6" w:author="Tata Narendra Babu, Varshini" w:date="2017-01-29T18:19:00Z">
        <w:r w:rsidDel="007E2A65">
          <w:rPr>
            <w:b w:val="0"/>
            <w:sz w:val="24"/>
            <w:szCs w:val="24"/>
          </w:rPr>
          <w:delText>d</w:delText>
        </w:r>
      </w:del>
      <w:ins w:id="7" w:author="Tata Narendra Babu, Varshini" w:date="2017-01-29T18:19:00Z">
        <w:r w:rsidR="007E2A65">
          <w:rPr>
            <w:b w:val="0"/>
            <w:sz w:val="24"/>
            <w:szCs w:val="24"/>
          </w:rPr>
          <w:t>D</w:t>
        </w:r>
      </w:ins>
      <w:r>
        <w:rPr>
          <w:b w:val="0"/>
          <w:sz w:val="24"/>
          <w:szCs w:val="24"/>
        </w:rPr>
        <w:t xml:space="preserve">rink </w:t>
      </w:r>
      <w:del w:id="8" w:author="Tata Narendra Babu, Varshini" w:date="2017-01-29T18:19:00Z">
        <w:r w:rsidDel="007E2A65">
          <w:rPr>
            <w:b w:val="0"/>
            <w:sz w:val="24"/>
            <w:szCs w:val="24"/>
          </w:rPr>
          <w:delText xml:space="preserve">are </w:delText>
        </w:r>
      </w:del>
      <w:ins w:id="9" w:author="Tata Narendra Babu, Varshini" w:date="2017-01-29T18:19:00Z">
        <w:r w:rsidR="007E2A65">
          <w:rPr>
            <w:b w:val="0"/>
            <w:sz w:val="24"/>
            <w:szCs w:val="24"/>
          </w:rPr>
          <w:t xml:space="preserve">is </w:t>
        </w:r>
      </w:ins>
      <w:r>
        <w:rPr>
          <w:b w:val="0"/>
          <w:sz w:val="24"/>
          <w:szCs w:val="24"/>
        </w:rPr>
        <w:t>being made</w:t>
      </w:r>
      <w:ins w:id="10" w:author="Tata Narendra Babu, Varshini" w:date="2017-01-29T18:19:00Z">
        <w:r w:rsidR="007E2A65">
          <w:rPr>
            <w:b w:val="0"/>
            <w:sz w:val="24"/>
            <w:szCs w:val="24"/>
          </w:rPr>
          <w:t>”</w:t>
        </w:r>
      </w:ins>
      <w:r>
        <w:rPr>
          <w:b w:val="0"/>
          <w:sz w:val="24"/>
          <w:szCs w:val="24"/>
        </w:rPr>
        <w:t xml:space="preserve"> to LCD and let it display the status of the machine, for instance, what drink is being made, how many </w:t>
      </w:r>
      <w:r w:rsidR="00DE188B">
        <w:rPr>
          <w:b w:val="0"/>
          <w:sz w:val="24"/>
          <w:szCs w:val="24"/>
        </w:rPr>
        <w:t>beverages</w:t>
      </w:r>
      <w:r>
        <w:rPr>
          <w:b w:val="0"/>
          <w:sz w:val="24"/>
          <w:szCs w:val="24"/>
        </w:rPr>
        <w:t xml:space="preserve"> still need to be added. </w:t>
      </w:r>
    </w:p>
    <w:p w14:paraId="706C8C6D" w14:textId="08AC8846" w:rsidR="005C36F4" w:rsidRDefault="003B654D">
      <w:r>
        <w:t xml:space="preserve"> </w:t>
      </w:r>
      <w:r>
        <w:tab/>
        <w:t xml:space="preserve">The key firmware includes stepper motor, linear actuator and drink disperser. The stepper motor needs to drive the belt rolling and thus move the platform. After platform sent to the target place, the linear actuator is responsible </w:t>
      </w:r>
      <w:del w:id="11" w:author="Tata Narendra Babu, Varshini" w:date="2017-01-29T18:20:00Z">
        <w:r w:rsidDel="007E2A65">
          <w:delText xml:space="preserve">for </w:delText>
        </w:r>
      </w:del>
      <w:ins w:id="12" w:author="Tata Narendra Babu, Varshini" w:date="2017-01-29T18:20:00Z">
        <w:r w:rsidR="007E2A65">
          <w:t xml:space="preserve">to </w:t>
        </w:r>
      </w:ins>
      <w:r>
        <w:t xml:space="preserve">rise up the stroke and open the valve of the dispenser. After the valve </w:t>
      </w:r>
      <w:proofErr w:type="gramStart"/>
      <w:r>
        <w:t>is opened</w:t>
      </w:r>
      <w:proofErr w:type="gramEnd"/>
      <w:r>
        <w:t xml:space="preserve">, microcontroller needs to tell linear actuator to withdraw the stroke.  </w:t>
      </w:r>
    </w:p>
    <w:p w14:paraId="0F54309B" w14:textId="77777777" w:rsidR="005C36F4" w:rsidRDefault="005C36F4"/>
    <w:p w14:paraId="2BD9594A" w14:textId="77777777" w:rsidR="005C36F4" w:rsidRDefault="003B654D">
      <w:pPr>
        <w:pStyle w:val="Title"/>
        <w:jc w:val="left"/>
      </w:pPr>
      <w:r>
        <w:rPr>
          <w:sz w:val="24"/>
          <w:szCs w:val="24"/>
        </w:rPr>
        <w:t>2.0 Description of Algorithms:</w:t>
      </w:r>
    </w:p>
    <w:p w14:paraId="4C434173" w14:textId="77777777" w:rsidR="005C36F4" w:rsidRDefault="005C36F4">
      <w:pPr>
        <w:pStyle w:val="Title"/>
        <w:jc w:val="left"/>
      </w:pPr>
    </w:p>
    <w:p w14:paraId="4B32C340" w14:textId="77777777" w:rsidR="005C36F4" w:rsidRDefault="003B654D">
      <w:pPr>
        <w:pStyle w:val="Title"/>
        <w:jc w:val="left"/>
      </w:pPr>
      <w:r>
        <w:rPr>
          <w:b w:val="0"/>
          <w:sz w:val="24"/>
          <w:szCs w:val="24"/>
        </w:rPr>
        <w:t xml:space="preserve">In the mobile application, once the user </w:t>
      </w:r>
      <w:r w:rsidR="00DE188B">
        <w:rPr>
          <w:b w:val="0"/>
          <w:sz w:val="24"/>
          <w:szCs w:val="24"/>
        </w:rPr>
        <w:t>selects</w:t>
      </w:r>
      <w:r>
        <w:rPr>
          <w:b w:val="0"/>
          <w:sz w:val="24"/>
          <w:szCs w:val="24"/>
        </w:rPr>
        <w:t xml:space="preserve"> the drink, the application will look up pre-designed combinations of the drink in the database. If </w:t>
      </w:r>
      <w:proofErr w:type="gramStart"/>
      <w:r>
        <w:rPr>
          <w:b w:val="0"/>
          <w:sz w:val="24"/>
          <w:szCs w:val="24"/>
        </w:rPr>
        <w:t>it’s</w:t>
      </w:r>
      <w:proofErr w:type="gramEnd"/>
      <w:r>
        <w:rPr>
          <w:b w:val="0"/>
          <w:sz w:val="24"/>
          <w:szCs w:val="24"/>
        </w:rPr>
        <w:t xml:space="preserve"> a customized drink, it will combine the selected drinks into one combination package. Then, this package </w:t>
      </w:r>
      <w:proofErr w:type="gramStart"/>
      <w:r>
        <w:rPr>
          <w:b w:val="0"/>
          <w:sz w:val="24"/>
          <w:szCs w:val="24"/>
        </w:rPr>
        <w:t>is sent</w:t>
      </w:r>
      <w:proofErr w:type="gramEnd"/>
      <w:r>
        <w:rPr>
          <w:b w:val="0"/>
          <w:sz w:val="24"/>
          <w:szCs w:val="24"/>
        </w:rPr>
        <w:t xml:space="preserve"> over the </w:t>
      </w:r>
      <w:r w:rsidR="00DE188B">
        <w:rPr>
          <w:b w:val="0"/>
          <w:sz w:val="24"/>
          <w:szCs w:val="24"/>
        </w:rPr>
        <w:t>Bluetooth</w:t>
      </w:r>
      <w:r>
        <w:rPr>
          <w:b w:val="0"/>
          <w:sz w:val="24"/>
          <w:szCs w:val="24"/>
        </w:rPr>
        <w:t xml:space="preserve"> low energy service. </w:t>
      </w:r>
      <w:r>
        <w:rPr>
          <w:b w:val="0"/>
          <w:sz w:val="24"/>
          <w:szCs w:val="24"/>
        </w:rPr>
        <w:br/>
      </w:r>
    </w:p>
    <w:p w14:paraId="75794C5B" w14:textId="77777777" w:rsidR="005C36F4" w:rsidRDefault="003B654D">
      <w:r>
        <w:t xml:space="preserve">Once the microcontroller received the package, it will look up each individual drink locations in the stored information and push it into the processing queue. For each item of </w:t>
      </w:r>
      <w:r w:rsidR="00DE188B">
        <w:t>the queue</w:t>
      </w:r>
      <w:r>
        <w:t xml:space="preserve">, the microcontroller </w:t>
      </w:r>
      <w:r w:rsidR="00DE188B">
        <w:t>checks</w:t>
      </w:r>
      <w:r>
        <w:t xml:space="preserve"> the location of the drink and calculate the distance between the p</w:t>
      </w:r>
      <w:r w:rsidR="00DE188B">
        <w:t xml:space="preserve">latform’s current location and </w:t>
      </w:r>
      <w:r>
        <w:t xml:space="preserve">desired location. Because the stepper motor rotates half cycle each the wave pulse, we calculate how long half cycle move horizontally, and </w:t>
      </w:r>
      <w:r w:rsidR="00DE188B">
        <w:t>sent “</w:t>
      </w:r>
      <w:r>
        <w:t xml:space="preserve">number of pulses = distance / half cycle distance” to the stepper motor driver through PWM peripheral. </w:t>
      </w:r>
    </w:p>
    <w:p w14:paraId="497344A8" w14:textId="77777777" w:rsidR="005C36F4" w:rsidRDefault="005C36F4"/>
    <w:p w14:paraId="661DB5C6" w14:textId="77777777" w:rsidR="005C36F4" w:rsidRDefault="003B654D">
      <w:r>
        <w:t xml:space="preserve">Furthermore, microcontroller need be capable to instruct the linear actuator to push the dispenser </w:t>
      </w:r>
      <w:r>
        <w:lastRenderedPageBreak/>
        <w:t xml:space="preserve">to dispense the drink. In order to protect the dispenser from the damage, we need to make sure the actuator do not overextend. First, we calculate the distance between the lowest </w:t>
      </w:r>
      <w:proofErr w:type="gramStart"/>
      <w:r>
        <w:t>position</w:t>
      </w:r>
      <w:proofErr w:type="gramEnd"/>
      <w:r>
        <w:t xml:space="preserve"> the actuator and the desired position. We know our linear actuator moves 10mm/s while powered, so the time to keep the positive voltage t = d/s. The PIC microcontroller will utilize its built-in TIM module to power the actuator time equal to t, so the actuator could only reach the desired position without damaging the dispenser. </w:t>
      </w:r>
    </w:p>
    <w:p w14:paraId="1CD3577B" w14:textId="77777777" w:rsidR="005C36F4" w:rsidRDefault="005C36F4"/>
    <w:p w14:paraId="72CFC865" w14:textId="77777777" w:rsidR="005C36F4" w:rsidRDefault="003B654D">
      <w:pPr>
        <w:pStyle w:val="Title"/>
        <w:jc w:val="left"/>
      </w:pPr>
      <w:r>
        <w:rPr>
          <w:sz w:val="24"/>
          <w:szCs w:val="24"/>
        </w:rPr>
        <w:t>3.0 Description of Data Structures:</w:t>
      </w:r>
    </w:p>
    <w:p w14:paraId="2847CC2B" w14:textId="77777777" w:rsidR="005C36F4" w:rsidRDefault="005C36F4">
      <w:pPr>
        <w:pStyle w:val="Title"/>
        <w:jc w:val="left"/>
      </w:pPr>
    </w:p>
    <w:p w14:paraId="657062AA" w14:textId="77777777" w:rsidR="005C36F4" w:rsidRDefault="003B654D">
      <w:r>
        <w:t xml:space="preserve">To transfer data from </w:t>
      </w:r>
      <w:r w:rsidR="00DE188B">
        <w:t>Bluetooth</w:t>
      </w:r>
      <w:r>
        <w:t xml:space="preserve"> module to microcontroller, UART </w:t>
      </w:r>
      <w:proofErr w:type="gramStart"/>
      <w:r>
        <w:t>module[</w:t>
      </w:r>
      <w:proofErr w:type="gramEnd"/>
      <w:r>
        <w:t xml:space="preserve">2] is needed. The data package for UART </w:t>
      </w:r>
      <w:proofErr w:type="gramStart"/>
      <w:r>
        <w:t>is displayed</w:t>
      </w:r>
      <w:proofErr w:type="gramEnd"/>
      <w:r>
        <w:t xml:space="preserve"> in figure 1, and for maximum performance, we choose the data to be 7-bit, no parity bit and one stop bit. Microcontroller is responsible for catching those data chunks and combine them together. </w:t>
      </w:r>
    </w:p>
    <w:p w14:paraId="2385F3D1" w14:textId="77777777" w:rsidR="005C36F4" w:rsidRDefault="003B654D">
      <w:r>
        <w:rPr>
          <w:noProof/>
        </w:rPr>
        <w:drawing>
          <wp:inline distT="114300" distB="114300" distL="114300" distR="114300" wp14:anchorId="5A27DE57" wp14:editId="4689A46B">
            <wp:extent cx="5053013" cy="669040"/>
            <wp:effectExtent l="0" t="0" r="0" b="0"/>
            <wp:docPr id="2" name="image04.png" descr="50d2066fce395fc43b000000.png"/>
            <wp:cNvGraphicFramePr/>
            <a:graphic xmlns:a="http://schemas.openxmlformats.org/drawingml/2006/main">
              <a:graphicData uri="http://schemas.openxmlformats.org/drawingml/2006/picture">
                <pic:pic xmlns:pic="http://schemas.openxmlformats.org/drawingml/2006/picture">
                  <pic:nvPicPr>
                    <pic:cNvPr id="0" name="image04.png" descr="50d2066fce395fc43b000000.png"/>
                    <pic:cNvPicPr preferRelativeResize="0"/>
                  </pic:nvPicPr>
                  <pic:blipFill>
                    <a:blip r:embed="rId8"/>
                    <a:srcRect/>
                    <a:stretch>
                      <a:fillRect/>
                    </a:stretch>
                  </pic:blipFill>
                  <pic:spPr>
                    <a:xfrm>
                      <a:off x="0" y="0"/>
                      <a:ext cx="5053013" cy="669040"/>
                    </a:xfrm>
                    <a:prstGeom prst="rect">
                      <a:avLst/>
                    </a:prstGeom>
                    <a:ln/>
                  </pic:spPr>
                </pic:pic>
              </a:graphicData>
            </a:graphic>
          </wp:inline>
        </w:drawing>
      </w:r>
    </w:p>
    <w:p w14:paraId="64E76D85" w14:textId="77777777" w:rsidR="005C36F4" w:rsidRDefault="003B654D">
      <w:r>
        <w:tab/>
      </w:r>
      <w:r>
        <w:tab/>
      </w:r>
      <w:r>
        <w:tab/>
      </w:r>
      <w:r>
        <w:tab/>
      </w:r>
      <w:r>
        <w:tab/>
        <w:t xml:space="preserve">Figure 1 - </w:t>
      </w:r>
      <w:proofErr w:type="spellStart"/>
      <w:proofErr w:type="gramStart"/>
      <w:r>
        <w:t>Sparkfun</w:t>
      </w:r>
      <w:proofErr w:type="spellEnd"/>
      <w:r>
        <w:t>[</w:t>
      </w:r>
      <w:proofErr w:type="gramEnd"/>
      <w:r>
        <w:t>1]</w:t>
      </w:r>
    </w:p>
    <w:p w14:paraId="1D6163EE" w14:textId="77777777" w:rsidR="005C36F4" w:rsidRDefault="003B654D">
      <w:r>
        <w:t xml:space="preserve">Hash </w:t>
      </w:r>
      <w:proofErr w:type="gramStart"/>
      <w:r>
        <w:t>table[</w:t>
      </w:r>
      <w:proofErr w:type="gramEnd"/>
      <w:r>
        <w:t xml:space="preserve">3] is one important data structure for our design. In the mobile application, a string-to-list hash table </w:t>
      </w:r>
      <w:proofErr w:type="gramStart"/>
      <w:r>
        <w:t>is used</w:t>
      </w:r>
      <w:proofErr w:type="gramEnd"/>
      <w:r>
        <w:t xml:space="preserve"> to store the combination of drinks. One line of the table would be “key</w:t>
      </w:r>
      <w:r w:rsidR="00DE188B">
        <w:t>= ‘</w:t>
      </w:r>
      <w:r>
        <w:t>mojito’, value = ‘[1</w:t>
      </w:r>
      <w:proofErr w:type="gramStart"/>
      <w:r>
        <w:t>,1,1,1,2,2,4,5,5</w:t>
      </w:r>
      <w:proofErr w:type="gramEnd"/>
      <w:r>
        <w:t xml:space="preserve">]’”. To save memory and time, drinks are stored in the system by numbers. And instead of storing the quantity of 25ml, we are just going to store each component </w:t>
      </w:r>
      <w:proofErr w:type="gramStart"/>
      <w:r>
        <w:t>separately(</w:t>
      </w:r>
      <w:proofErr w:type="gramEnd"/>
      <w:r>
        <w:t xml:space="preserve">like “1,1,1” instead of 3 * “1”) which simplified the data structure and the transmission.  </w:t>
      </w:r>
      <w:proofErr w:type="gramStart"/>
      <w:r>
        <w:t>And</w:t>
      </w:r>
      <w:proofErr w:type="gramEnd"/>
      <w:r>
        <w:t xml:space="preserve"> in the microcontroller, a string-to-integer hash table is used to store the location info of each drink. Example of one line would be “key</w:t>
      </w:r>
      <w:r w:rsidR="00DE188B">
        <w:t>= ‘</w:t>
      </w:r>
      <w:r>
        <w:t>1’, value=‘124’”, and the value of this hash table indicate the distance between each dispenser and the left start point.</w:t>
      </w:r>
    </w:p>
    <w:p w14:paraId="3C43686B" w14:textId="77777777" w:rsidR="005C36F4" w:rsidRDefault="005C36F4"/>
    <w:p w14:paraId="0109AB3D" w14:textId="77777777" w:rsidR="005C36F4" w:rsidRDefault="003B654D">
      <w:r>
        <w:t xml:space="preserve">To process the drink combination, we need a FIFO to store drink locations in the SRAM. A queue </w:t>
      </w:r>
      <w:proofErr w:type="gramStart"/>
      <w:r>
        <w:t>is used</w:t>
      </w:r>
      <w:proofErr w:type="gramEnd"/>
      <w:r>
        <w:t xml:space="preserve"> to implement this. Microcontroller will always process the first item in the queue and store it in the current location. One start indicator and one end indicator such as “-1” should be added for the design. </w:t>
      </w:r>
    </w:p>
    <w:p w14:paraId="6AFAF8E2" w14:textId="77777777" w:rsidR="005C36F4" w:rsidRDefault="005C36F4"/>
    <w:p w14:paraId="392AD902" w14:textId="77777777" w:rsidR="005C36F4" w:rsidRDefault="005C36F4">
      <w:pPr>
        <w:pStyle w:val="Title"/>
        <w:jc w:val="left"/>
      </w:pPr>
    </w:p>
    <w:p w14:paraId="3BD3FE1D" w14:textId="77777777" w:rsidR="005C36F4" w:rsidRDefault="003B654D">
      <w:pPr>
        <w:pStyle w:val="Title"/>
        <w:jc w:val="left"/>
      </w:pPr>
      <w:r>
        <w:rPr>
          <w:sz w:val="24"/>
          <w:szCs w:val="24"/>
        </w:rPr>
        <w:t>4.0 Sources Cited:</w:t>
      </w:r>
    </w:p>
    <w:p w14:paraId="4EC876F3" w14:textId="77777777" w:rsidR="005C36F4" w:rsidRDefault="005C36F4">
      <w:pPr>
        <w:pStyle w:val="Title"/>
        <w:jc w:val="left"/>
      </w:pPr>
    </w:p>
    <w:p w14:paraId="7B882F00" w14:textId="77777777" w:rsidR="005C36F4" w:rsidRDefault="003B654D">
      <w:r>
        <w:rPr>
          <w:rFonts w:ascii="Arial" w:eastAsia="Arial" w:hAnsi="Arial" w:cs="Arial"/>
          <w:color w:val="505050"/>
          <w:sz w:val="21"/>
          <w:szCs w:val="21"/>
        </w:rPr>
        <w:t>[</w:t>
      </w:r>
      <w:r>
        <w:t xml:space="preserve">1] JIMBO, "Serial communication," in </w:t>
      </w:r>
      <w:proofErr w:type="spellStart"/>
      <w:r>
        <w:t>Sparkfun</w:t>
      </w:r>
      <w:proofErr w:type="spellEnd"/>
      <w:r>
        <w:t>. [Online]. Available: https://learn.sparkfun.com/tutorials/serial-communication. Accessed: Jan. 26, 2017.</w:t>
      </w:r>
    </w:p>
    <w:p w14:paraId="32801454" w14:textId="77777777" w:rsidR="005C36F4" w:rsidRDefault="003B654D">
      <w:r>
        <w:t>[2] "Bluetooth® Low Energy Module," in Microchip. [Online]. Available: http://ww1.microchip.com/downloads/en/DeviceDoc/50002279A.pdf. Accessed: Jan. 26, 2017.</w:t>
      </w:r>
    </w:p>
    <w:p w14:paraId="7698A1C5" w14:textId="77777777" w:rsidR="005C36F4" w:rsidRDefault="003B654D">
      <w:r>
        <w:t xml:space="preserve">[3] J. </w:t>
      </w:r>
      <w:proofErr w:type="spellStart"/>
      <w:r>
        <w:t>Aspnes</w:t>
      </w:r>
      <w:proofErr w:type="spellEnd"/>
      <w:r>
        <w:t>, "C/</w:t>
      </w:r>
      <w:proofErr w:type="spellStart"/>
      <w:r>
        <w:t>HashTables</w:t>
      </w:r>
      <w:proofErr w:type="spellEnd"/>
      <w:r>
        <w:t>,</w:t>
      </w:r>
      <w:proofErr w:type="gramStart"/>
      <w:r>
        <w:t>".</w:t>
      </w:r>
      <w:proofErr w:type="gramEnd"/>
      <w:r>
        <w:t xml:space="preserve"> [Online]. Available: http://www.cs.yale.edu/homes/aspnes/pinewiki/</w:t>
      </w:r>
      <w:proofErr w:type="gramStart"/>
      <w:r>
        <w:t>C(</w:t>
      </w:r>
      <w:proofErr w:type="gramEnd"/>
      <w:r>
        <w:t>2f)HashTables.html?highlight=(CategoryAlgo</w:t>
      </w:r>
      <w:r>
        <w:lastRenderedPageBreak/>
        <w:t>rithmNotes). Accessed: Jan. 26, 2017.</w:t>
      </w:r>
    </w:p>
    <w:p w14:paraId="5882F8CD" w14:textId="77777777" w:rsidR="00DE188B" w:rsidRDefault="00DE188B"/>
    <w:p w14:paraId="338FC297" w14:textId="77777777" w:rsidR="005C36F4" w:rsidRDefault="003B654D">
      <w:pPr>
        <w:pStyle w:val="Title"/>
        <w:jc w:val="left"/>
      </w:pPr>
      <w:r>
        <w:rPr>
          <w:sz w:val="24"/>
          <w:szCs w:val="24"/>
        </w:rPr>
        <w:t>Appendix 1: Program Flowcharts</w:t>
      </w:r>
    </w:p>
    <w:p w14:paraId="2D28E6D6" w14:textId="77777777" w:rsidR="005C36F4" w:rsidRDefault="003B654D">
      <w:r>
        <w:t>Mobile Application</w:t>
      </w:r>
    </w:p>
    <w:p w14:paraId="152C5A44" w14:textId="77777777" w:rsidR="005C36F4" w:rsidRDefault="003B654D">
      <w:pPr>
        <w:pStyle w:val="Title"/>
        <w:jc w:val="left"/>
      </w:pPr>
      <w:r>
        <w:rPr>
          <w:noProof/>
        </w:rPr>
        <w:drawing>
          <wp:inline distT="114300" distB="114300" distL="114300" distR="114300" wp14:anchorId="29757D88" wp14:editId="1B5D8A06">
            <wp:extent cx="3257550" cy="353853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257550" cy="3538538"/>
                    </a:xfrm>
                    <a:prstGeom prst="rect">
                      <a:avLst/>
                    </a:prstGeom>
                    <a:ln/>
                  </pic:spPr>
                </pic:pic>
              </a:graphicData>
            </a:graphic>
          </wp:inline>
        </w:drawing>
      </w:r>
    </w:p>
    <w:p w14:paraId="618F90DB" w14:textId="77777777" w:rsidR="005C36F4" w:rsidRDefault="005C36F4"/>
    <w:p w14:paraId="5BB51D90" w14:textId="77777777" w:rsidR="005C36F4" w:rsidRDefault="003B654D">
      <w:r>
        <w:t>Microcontroller</w:t>
      </w:r>
    </w:p>
    <w:p w14:paraId="4E3C0EC1" w14:textId="77777777" w:rsidR="005C36F4" w:rsidRDefault="00DE188B" w:rsidP="00DE188B">
      <w:r>
        <w:rPr>
          <w:noProof/>
        </w:rPr>
        <w:lastRenderedPageBreak/>
        <w:drawing>
          <wp:inline distT="0" distB="0" distL="0" distR="0" wp14:anchorId="6E84C3D2" wp14:editId="76593F9B">
            <wp:extent cx="4163568" cy="29077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4163568" cy="2907792"/>
                    </a:xfrm>
                    <a:prstGeom prst="rect">
                      <a:avLst/>
                    </a:prstGeom>
                  </pic:spPr>
                </pic:pic>
              </a:graphicData>
            </a:graphic>
          </wp:inline>
        </w:drawing>
      </w:r>
    </w:p>
    <w:p w14:paraId="710EDC19" w14:textId="77777777" w:rsidR="00DE188B" w:rsidRDefault="00DE188B" w:rsidP="00DE188B"/>
    <w:p w14:paraId="621EB10D" w14:textId="77777777" w:rsidR="005C36F4" w:rsidRDefault="003B654D">
      <w:pPr>
        <w:pStyle w:val="Title"/>
        <w:ind w:left="2160" w:firstLine="720"/>
        <w:jc w:val="left"/>
        <w:rPr>
          <w:sz w:val="24"/>
          <w:szCs w:val="24"/>
        </w:rPr>
      </w:pPr>
      <w:r>
        <w:rPr>
          <w:sz w:val="24"/>
          <w:szCs w:val="24"/>
        </w:rPr>
        <w:t>Appendix 2: State Machine Diagrams</w:t>
      </w:r>
    </w:p>
    <w:p w14:paraId="4E7B373C" w14:textId="77777777" w:rsidR="00DE188B" w:rsidRPr="00DE188B" w:rsidRDefault="00DE188B" w:rsidP="00DE188B"/>
    <w:p w14:paraId="6802C7C5" w14:textId="77777777" w:rsidR="005C36F4" w:rsidRDefault="005C36F4"/>
    <w:p w14:paraId="4DB6BBA3" w14:textId="77777777" w:rsidR="005C36F4" w:rsidRDefault="003B654D">
      <w:pPr>
        <w:pStyle w:val="Title"/>
      </w:pPr>
      <w:r>
        <w:rPr>
          <w:noProof/>
        </w:rPr>
        <w:lastRenderedPageBreak/>
        <w:drawing>
          <wp:inline distT="114300" distB="114300" distL="114300" distR="114300" wp14:anchorId="58EA01F0" wp14:editId="24592BEE">
            <wp:extent cx="2971800" cy="4429125"/>
            <wp:effectExtent l="0" t="0" r="0" b="0"/>
            <wp:docPr id="4" name="image07.png" descr="Moore.png"/>
            <wp:cNvGraphicFramePr/>
            <a:graphic xmlns:a="http://schemas.openxmlformats.org/drawingml/2006/main">
              <a:graphicData uri="http://schemas.openxmlformats.org/drawingml/2006/picture">
                <pic:pic xmlns:pic="http://schemas.openxmlformats.org/drawingml/2006/picture">
                  <pic:nvPicPr>
                    <pic:cNvPr id="0" name="image07.png" descr="Moore.png"/>
                    <pic:cNvPicPr preferRelativeResize="0"/>
                  </pic:nvPicPr>
                  <pic:blipFill>
                    <a:blip r:embed="rId11"/>
                    <a:srcRect/>
                    <a:stretch>
                      <a:fillRect/>
                    </a:stretch>
                  </pic:blipFill>
                  <pic:spPr>
                    <a:xfrm>
                      <a:off x="0" y="0"/>
                      <a:ext cx="2971800" cy="4429125"/>
                    </a:xfrm>
                    <a:prstGeom prst="rect">
                      <a:avLst/>
                    </a:prstGeom>
                    <a:ln/>
                  </pic:spPr>
                </pic:pic>
              </a:graphicData>
            </a:graphic>
          </wp:inline>
        </w:drawing>
      </w:r>
    </w:p>
    <w:p w14:paraId="76494BB5" w14:textId="77777777" w:rsidR="00DE188B" w:rsidRPr="00DE188B" w:rsidRDefault="00DE188B" w:rsidP="00DE188B"/>
    <w:p w14:paraId="74EA4361" w14:textId="77777777" w:rsidR="005C36F4" w:rsidRDefault="003B654D">
      <w:pPr>
        <w:jc w:val="center"/>
      </w:pPr>
      <w:commentRangeStart w:id="13"/>
      <w:proofErr w:type="gramStart"/>
      <w:r>
        <w:t>Microcontroller state transition diagram</w:t>
      </w:r>
      <w:commentRangeEnd w:id="13"/>
      <w:proofErr w:type="gramEnd"/>
      <w:r w:rsidR="00DB6949">
        <w:rPr>
          <w:rStyle w:val="CommentReference"/>
        </w:rPr>
        <w:commentReference w:id="13"/>
      </w:r>
    </w:p>
    <w:sectPr w:rsidR="005C36F4">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bio, Matthew E" w:date="2017-01-31T19:15:00Z" w:initials="RME">
    <w:p w14:paraId="3DABCC15" w14:textId="369F34E8" w:rsidR="00E76E31" w:rsidRDefault="00E76E31">
      <w:pPr>
        <w:pStyle w:val="CommentText"/>
      </w:pPr>
      <w:r>
        <w:rPr>
          <w:rStyle w:val="CommentReference"/>
        </w:rPr>
        <w:annotationRef/>
      </w:r>
      <w:r>
        <w:t>Please remove ALL red text before submission.</w:t>
      </w:r>
    </w:p>
  </w:comment>
  <w:comment w:id="3" w:author="Tata Narendra Babu, Varshini" w:date="2017-01-29T18:24:00Z" w:initials="TNBV">
    <w:p w14:paraId="7ED20955" w14:textId="68E3051C" w:rsidR="007E2A65" w:rsidRDefault="007E2A65">
      <w:pPr>
        <w:pStyle w:val="CommentText"/>
      </w:pPr>
      <w:r>
        <w:rPr>
          <w:rStyle w:val="CommentReference"/>
        </w:rPr>
        <w:annotationRef/>
      </w:r>
      <w:r>
        <w:t>??</w:t>
      </w:r>
    </w:p>
  </w:comment>
  <w:comment w:id="4" w:author="Tata Narendra Babu, Varshini" w:date="2017-01-29T18:18:00Z" w:initials="TNBV">
    <w:p w14:paraId="5E1F93BF" w14:textId="46DA8D94" w:rsidR="007E2A65" w:rsidRDefault="007E2A65">
      <w:pPr>
        <w:pStyle w:val="CommentText"/>
      </w:pPr>
      <w:r>
        <w:rPr>
          <w:rStyle w:val="CommentReference"/>
        </w:rPr>
        <w:annotationRef/>
      </w:r>
      <w:r>
        <w:t>Rephrase this sentence</w:t>
      </w:r>
    </w:p>
  </w:comment>
  <w:comment w:id="13" w:author="Rubio, Matthew E" w:date="2017-01-31T19:15:00Z" w:initials="RME">
    <w:p w14:paraId="1FEFFAAC" w14:textId="3FCC363A" w:rsidR="00DB6949" w:rsidRDefault="00DB6949">
      <w:pPr>
        <w:pStyle w:val="CommentText"/>
      </w:pPr>
      <w:r>
        <w:rPr>
          <w:rStyle w:val="CommentReference"/>
        </w:rPr>
        <w:annotationRef/>
      </w:r>
      <w:r>
        <w:t>Number figures as well as titling them would be a helpful thing to do for referencing them in your text, especially when you have multip</w:t>
      </w:r>
      <w:bookmarkStart w:id="14" w:name="_GoBack"/>
      <w:bookmarkEnd w:id="14"/>
      <w:r>
        <w:t>le figures per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ABCC15" w15:done="0"/>
  <w15:commentEx w15:paraId="7ED20955" w15:done="0"/>
  <w15:commentEx w15:paraId="5E1F93BF" w15:done="0"/>
  <w15:commentEx w15:paraId="1FEFFA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70A4B" w14:textId="77777777" w:rsidR="007E2A65" w:rsidRDefault="007E2A65">
      <w:r>
        <w:separator/>
      </w:r>
    </w:p>
  </w:endnote>
  <w:endnote w:type="continuationSeparator" w:id="0">
    <w:p w14:paraId="3B3AD429" w14:textId="77777777" w:rsidR="007E2A65" w:rsidRDefault="007E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F6BBE" w14:textId="52DF4884" w:rsidR="007E2A65" w:rsidRDefault="00DB6949">
    <w:pPr>
      <w:tabs>
        <w:tab w:val="center" w:pos="4320"/>
        <w:tab w:val="right" w:pos="8640"/>
      </w:tabs>
      <w:spacing w:after="720"/>
    </w:pPr>
    <w:hyperlink r:id="rId1">
      <w:r w:rsidR="007E2A65">
        <w:rPr>
          <w:color w:val="0000FF"/>
          <w:u w:val="single"/>
        </w:rPr>
        <w:t>https://engineering.purdue.edu/ece477</w:t>
      </w:r>
    </w:hyperlink>
    <w:r w:rsidR="007E2A65">
      <w:t xml:space="preserve"> </w:t>
    </w:r>
    <w:r w:rsidR="007E2A65">
      <w:tab/>
    </w:r>
    <w:r w:rsidR="007E2A65">
      <w:tab/>
      <w:t xml:space="preserve">Page </w:t>
    </w:r>
    <w:r w:rsidR="007E2A65">
      <w:fldChar w:fldCharType="begin"/>
    </w:r>
    <w:r w:rsidR="007E2A65">
      <w:instrText>PAGE</w:instrText>
    </w:r>
    <w:r w:rsidR="007E2A65">
      <w:fldChar w:fldCharType="separate"/>
    </w:r>
    <w:r>
      <w:rPr>
        <w:noProof/>
      </w:rPr>
      <w:t>5</w:t>
    </w:r>
    <w:r w:rsidR="007E2A65">
      <w:fldChar w:fldCharType="end"/>
    </w:r>
    <w:r w:rsidR="007E2A65">
      <w:t xml:space="preserve"> of </w:t>
    </w:r>
    <w:r w:rsidR="007E2A65">
      <w:fldChar w:fldCharType="begin"/>
    </w:r>
    <w:r w:rsidR="007E2A65">
      <w:instrText>NUMPAGES</w:instrText>
    </w:r>
    <w:r w:rsidR="007E2A65">
      <w:fldChar w:fldCharType="separate"/>
    </w:r>
    <w:r>
      <w:rPr>
        <w:noProof/>
      </w:rPr>
      <w:t>6</w:t>
    </w:r>
    <w:r w:rsidR="007E2A65">
      <w:fldChar w:fldCharType="end"/>
    </w:r>
  </w:p>
  <w:p w14:paraId="5E650CFF" w14:textId="77777777" w:rsidR="007E2A65" w:rsidRDefault="007E2A6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B0E70" w14:textId="77777777" w:rsidR="007E2A65" w:rsidRDefault="007E2A65">
      <w:r>
        <w:separator/>
      </w:r>
    </w:p>
  </w:footnote>
  <w:footnote w:type="continuationSeparator" w:id="0">
    <w:p w14:paraId="1F7442FB" w14:textId="77777777" w:rsidR="007E2A65" w:rsidRDefault="007E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6C649" w14:textId="77777777" w:rsidR="007E2A65" w:rsidRDefault="007E2A65">
    <w:pPr>
      <w:tabs>
        <w:tab w:val="center" w:pos="4680"/>
        <w:tab w:val="right" w:pos="9360"/>
        <w:tab w:val="right" w:pos="12960"/>
      </w:tabs>
      <w:spacing w:before="720"/>
    </w:pPr>
    <w:bookmarkStart w:id="15" w:name="_gjdgxs" w:colFirst="0" w:colLast="0"/>
    <w:bookmarkEnd w:id="15"/>
    <w:r>
      <w:t>ECE 477: Digital Systems Senior Design</w:t>
    </w:r>
    <w:r>
      <w:tab/>
    </w:r>
    <w:r>
      <w:rPr>
        <w:i/>
      </w:rPr>
      <w:tab/>
    </w:r>
    <w:r>
      <w:t>Last Modified: 01-26-2017</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io, Matthew E">
    <w15:presenceInfo w15:providerId="AD" w15:userId="S-1-5-21-1861847230-2120372063-3483355800-371900"/>
  </w15:person>
  <w15:person w15:author="Tata Narendra Babu, Varshini">
    <w15:presenceInfo w15:providerId="None" w15:userId="Tata Narendra Babu, Varsh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36F4"/>
    <w:rsid w:val="003B654D"/>
    <w:rsid w:val="005C36F4"/>
    <w:rsid w:val="007E2A65"/>
    <w:rsid w:val="00C17760"/>
    <w:rsid w:val="00DB6949"/>
    <w:rsid w:val="00DE188B"/>
    <w:rsid w:val="00E7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0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E2A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A65"/>
    <w:rPr>
      <w:rFonts w:ascii="Segoe UI" w:hAnsi="Segoe UI" w:cs="Segoe UI"/>
      <w:sz w:val="18"/>
      <w:szCs w:val="18"/>
    </w:rPr>
  </w:style>
  <w:style w:type="character" w:styleId="CommentReference">
    <w:name w:val="annotation reference"/>
    <w:basedOn w:val="DefaultParagraphFont"/>
    <w:uiPriority w:val="99"/>
    <w:semiHidden/>
    <w:unhideWhenUsed/>
    <w:rsid w:val="007E2A65"/>
    <w:rPr>
      <w:sz w:val="16"/>
      <w:szCs w:val="16"/>
    </w:rPr>
  </w:style>
  <w:style w:type="paragraph" w:styleId="CommentText">
    <w:name w:val="annotation text"/>
    <w:basedOn w:val="Normal"/>
    <w:link w:val="CommentTextChar"/>
    <w:uiPriority w:val="99"/>
    <w:semiHidden/>
    <w:unhideWhenUsed/>
    <w:rsid w:val="007E2A65"/>
    <w:rPr>
      <w:sz w:val="20"/>
      <w:szCs w:val="20"/>
    </w:rPr>
  </w:style>
  <w:style w:type="character" w:customStyle="1" w:styleId="CommentTextChar">
    <w:name w:val="Comment Text Char"/>
    <w:basedOn w:val="DefaultParagraphFont"/>
    <w:link w:val="CommentText"/>
    <w:uiPriority w:val="99"/>
    <w:semiHidden/>
    <w:rsid w:val="007E2A65"/>
    <w:rPr>
      <w:sz w:val="20"/>
      <w:szCs w:val="20"/>
    </w:rPr>
  </w:style>
  <w:style w:type="paragraph" w:styleId="CommentSubject">
    <w:name w:val="annotation subject"/>
    <w:basedOn w:val="CommentText"/>
    <w:next w:val="CommentText"/>
    <w:link w:val="CommentSubjectChar"/>
    <w:uiPriority w:val="99"/>
    <w:semiHidden/>
    <w:unhideWhenUsed/>
    <w:rsid w:val="007E2A65"/>
    <w:rPr>
      <w:b/>
      <w:bCs/>
    </w:rPr>
  </w:style>
  <w:style w:type="character" w:customStyle="1" w:styleId="CommentSubjectChar">
    <w:name w:val="Comment Subject Char"/>
    <w:basedOn w:val="CommentTextChar"/>
    <w:link w:val="CommentSubject"/>
    <w:uiPriority w:val="99"/>
    <w:semiHidden/>
    <w:rsid w:val="007E2A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C77ECD77.dotm</Template>
  <TotalTime>21</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Rubio, Matthew E</cp:lastModifiedBy>
  <cp:revision>5</cp:revision>
  <dcterms:created xsi:type="dcterms:W3CDTF">2017-01-26T21:07:00Z</dcterms:created>
  <dcterms:modified xsi:type="dcterms:W3CDTF">2017-02-01T00:16:00Z</dcterms:modified>
</cp:coreProperties>
</file>