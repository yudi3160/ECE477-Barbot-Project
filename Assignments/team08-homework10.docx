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093E" w:rsidRDefault="008849C0">
      <w:pPr>
        <w:pStyle w:val="Title"/>
      </w:pPr>
      <w:r>
        <w:t>Reliability and Safety Analysis</w:t>
      </w:r>
    </w:p>
    <w:p w:rsidR="004A093E" w:rsidRDefault="008849C0">
      <w:pPr>
        <w:pStyle w:val="Title"/>
        <w:rPr>
          <w:i/>
          <w:sz w:val="24"/>
          <w:szCs w:val="24"/>
        </w:rPr>
      </w:pPr>
      <w:r>
        <w:rPr>
          <w:i/>
          <w:sz w:val="24"/>
          <w:szCs w:val="24"/>
        </w:rPr>
        <w:t xml:space="preserve"> </w:t>
      </w:r>
    </w:p>
    <w:p w:rsidR="004A093E" w:rsidRDefault="008849C0">
      <w:pPr>
        <w:pStyle w:val="Title"/>
        <w:jc w:val="left"/>
        <w:rPr>
          <w:sz w:val="24"/>
          <w:szCs w:val="24"/>
        </w:rPr>
      </w:pPr>
      <w:r>
        <w:rPr>
          <w:sz w:val="24"/>
          <w:szCs w:val="24"/>
        </w:rPr>
        <w:t xml:space="preserve">Year: __2017____ </w:t>
      </w:r>
      <w:r>
        <w:rPr>
          <w:sz w:val="24"/>
          <w:szCs w:val="24"/>
        </w:rPr>
        <w:tab/>
        <w:t>Semester: _Spring_______</w:t>
      </w:r>
      <w:r>
        <w:rPr>
          <w:sz w:val="24"/>
          <w:szCs w:val="24"/>
        </w:rPr>
        <w:tab/>
        <w:t>Team: __8___ Project</w:t>
      </w:r>
      <w:proofErr w:type="gramStart"/>
      <w:r>
        <w:rPr>
          <w:sz w:val="24"/>
          <w:szCs w:val="24"/>
        </w:rPr>
        <w:t>:_</w:t>
      </w:r>
      <w:proofErr w:type="gramEnd"/>
      <w:r>
        <w:rPr>
          <w:sz w:val="24"/>
          <w:szCs w:val="24"/>
        </w:rPr>
        <w:t>_____</w:t>
      </w:r>
      <w:proofErr w:type="spellStart"/>
      <w:r>
        <w:rPr>
          <w:sz w:val="24"/>
          <w:szCs w:val="24"/>
        </w:rPr>
        <w:t>Barbot</w:t>
      </w:r>
      <w:proofErr w:type="spellEnd"/>
      <w:r>
        <w:rPr>
          <w:sz w:val="24"/>
          <w:szCs w:val="24"/>
        </w:rPr>
        <w:t>_______________________</w:t>
      </w:r>
    </w:p>
    <w:p w:rsidR="004A093E" w:rsidRDefault="008849C0">
      <w:pPr>
        <w:pStyle w:val="Title"/>
        <w:jc w:val="left"/>
        <w:rPr>
          <w:sz w:val="24"/>
          <w:szCs w:val="24"/>
        </w:rPr>
      </w:pPr>
      <w:r>
        <w:rPr>
          <w:sz w:val="24"/>
          <w:szCs w:val="24"/>
        </w:rPr>
        <w:t xml:space="preserve">Creation Date: _______3/29/2017_______________ </w:t>
      </w:r>
      <w:r>
        <w:rPr>
          <w:sz w:val="24"/>
          <w:szCs w:val="24"/>
        </w:rPr>
        <w:tab/>
      </w:r>
      <w:r>
        <w:rPr>
          <w:sz w:val="24"/>
          <w:szCs w:val="24"/>
        </w:rPr>
        <w:tab/>
      </w:r>
      <w:proofErr w:type="gramStart"/>
      <w:r>
        <w:rPr>
          <w:sz w:val="24"/>
          <w:szCs w:val="24"/>
        </w:rPr>
        <w:t>Last</w:t>
      </w:r>
      <w:proofErr w:type="gramEnd"/>
      <w:r>
        <w:rPr>
          <w:sz w:val="24"/>
          <w:szCs w:val="24"/>
        </w:rPr>
        <w:t xml:space="preserve"> Modified: </w:t>
      </w:r>
      <w:r>
        <w:rPr>
          <w:b w:val="0"/>
          <w:sz w:val="24"/>
          <w:szCs w:val="24"/>
        </w:rPr>
        <w:t>March 29, 2017</w:t>
      </w:r>
    </w:p>
    <w:p w:rsidR="004A093E" w:rsidRDefault="008849C0">
      <w:pPr>
        <w:pStyle w:val="Title"/>
        <w:jc w:val="left"/>
        <w:rPr>
          <w:sz w:val="24"/>
          <w:szCs w:val="24"/>
        </w:rPr>
      </w:pPr>
      <w:r>
        <w:rPr>
          <w:sz w:val="24"/>
          <w:szCs w:val="24"/>
        </w:rPr>
        <w:t>Author:  ________</w:t>
      </w:r>
      <w:proofErr w:type="spellStart"/>
      <w:r>
        <w:rPr>
          <w:sz w:val="24"/>
          <w:szCs w:val="24"/>
        </w:rPr>
        <w:t>Menshi</w:t>
      </w:r>
      <w:proofErr w:type="spellEnd"/>
      <w:r>
        <w:rPr>
          <w:sz w:val="24"/>
          <w:szCs w:val="24"/>
        </w:rPr>
        <w:t xml:space="preserve"> </w:t>
      </w:r>
      <w:proofErr w:type="spellStart"/>
      <w:r>
        <w:rPr>
          <w:sz w:val="24"/>
          <w:szCs w:val="24"/>
        </w:rPr>
        <w:t>Feng</w:t>
      </w:r>
      <w:proofErr w:type="spellEnd"/>
      <w:r>
        <w:rPr>
          <w:sz w:val="24"/>
          <w:szCs w:val="24"/>
        </w:rPr>
        <w:t>_________________________</w:t>
      </w:r>
      <w:r>
        <w:rPr>
          <w:sz w:val="24"/>
          <w:szCs w:val="24"/>
        </w:rPr>
        <w:tab/>
        <w:t>Email: ___feng96@purdue.edu__________________________</w:t>
      </w:r>
    </w:p>
    <w:p w:rsidR="004A093E" w:rsidRDefault="004A093E">
      <w:pPr>
        <w:pStyle w:val="Title"/>
        <w:jc w:val="left"/>
        <w:rPr>
          <w:sz w:val="24"/>
          <w:szCs w:val="24"/>
        </w:rPr>
      </w:pPr>
    </w:p>
    <w:p w:rsidR="004A093E" w:rsidRDefault="008849C0">
      <w:pPr>
        <w:pStyle w:val="Title"/>
        <w:jc w:val="left"/>
        <w:rPr>
          <w:sz w:val="24"/>
          <w:szCs w:val="24"/>
        </w:rPr>
      </w:pPr>
      <w:r>
        <w:rPr>
          <w:sz w:val="24"/>
          <w:szCs w:val="24"/>
        </w:rPr>
        <w:t>Assignment Evaluation:</w:t>
      </w:r>
    </w:p>
    <w:p w:rsidR="004A093E" w:rsidRDefault="004A093E">
      <w:pPr>
        <w:pStyle w:val="Title"/>
        <w:jc w:val="left"/>
        <w:rPr>
          <w:sz w:val="24"/>
          <w:szCs w:val="24"/>
        </w:rPr>
      </w:pPr>
    </w:p>
    <w:tbl>
      <w:tblPr>
        <w:tblStyle w:val="a"/>
        <w:tblW w:w="9719" w:type="dxa"/>
        <w:tblInd w:w="-21" w:type="dxa"/>
        <w:tblLayout w:type="fixed"/>
        <w:tblLook w:val="0400" w:firstRow="0" w:lastRow="0" w:firstColumn="0" w:lastColumn="0" w:noHBand="0" w:noVBand="1"/>
      </w:tblPr>
      <w:tblGrid>
        <w:gridCol w:w="2625"/>
        <w:gridCol w:w="1260"/>
        <w:gridCol w:w="900"/>
        <w:gridCol w:w="900"/>
        <w:gridCol w:w="4034"/>
      </w:tblGrid>
      <w:tr w:rsidR="004A093E">
        <w:trPr>
          <w:trHeight w:val="260"/>
        </w:trPr>
        <w:tc>
          <w:tcPr>
            <w:tcW w:w="262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4A093E" w:rsidRDefault="008849C0">
            <w:pPr>
              <w:jc w:val="center"/>
              <w:rPr>
                <w:rFonts w:ascii="Calibri" w:eastAsia="Calibri" w:hAnsi="Calibri" w:cs="Calibri"/>
                <w:b/>
                <w:sz w:val="22"/>
                <w:szCs w:val="22"/>
              </w:rP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rsidR="004A093E" w:rsidRDefault="008849C0">
            <w:pPr>
              <w:jc w:val="center"/>
              <w:rPr>
                <w:rFonts w:ascii="Calibri" w:eastAsia="Calibri" w:hAnsi="Calibri" w:cs="Calibri"/>
                <w:b/>
                <w:sz w:val="22"/>
                <w:szCs w:val="22"/>
              </w:rP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Weight</w:t>
            </w:r>
          </w:p>
        </w:tc>
        <w:tc>
          <w:tcPr>
            <w:tcW w:w="900" w:type="dxa"/>
            <w:tcBorders>
              <w:top w:val="single" w:sz="4" w:space="0" w:color="000000"/>
              <w:left w:val="nil"/>
              <w:bottom w:val="single" w:sz="4" w:space="0" w:color="000000"/>
              <w:right w:val="single" w:sz="4" w:space="0" w:color="000000"/>
            </w:tcBorders>
            <w:shd w:val="clear" w:color="auto" w:fill="A6A6A6"/>
            <w:vAlign w:val="bottom"/>
          </w:tcPr>
          <w:p w:rsidR="004A093E" w:rsidRDefault="008849C0">
            <w:pPr>
              <w:jc w:val="center"/>
              <w:rPr>
                <w:rFonts w:ascii="Calibri" w:eastAsia="Calibri" w:hAnsi="Calibri" w:cs="Calibri"/>
                <w:b/>
                <w:sz w:val="22"/>
                <w:szCs w:val="22"/>
              </w:rPr>
            </w:pPr>
            <w:r>
              <w:rPr>
                <w:rFonts w:ascii="Calibri" w:eastAsia="Calibri" w:hAnsi="Calibri" w:cs="Calibri"/>
                <w:b/>
                <w:sz w:val="22"/>
                <w:szCs w:val="22"/>
              </w:rPr>
              <w:t>Points</w:t>
            </w:r>
          </w:p>
        </w:tc>
        <w:tc>
          <w:tcPr>
            <w:tcW w:w="4034" w:type="dxa"/>
            <w:tcBorders>
              <w:top w:val="single" w:sz="4" w:space="0" w:color="000000"/>
              <w:left w:val="nil"/>
              <w:bottom w:val="single" w:sz="4" w:space="0" w:color="000000"/>
              <w:right w:val="single" w:sz="4" w:space="0" w:color="000000"/>
            </w:tcBorders>
            <w:shd w:val="clear" w:color="auto" w:fill="A6A6A6"/>
            <w:vAlign w:val="bottom"/>
          </w:tcPr>
          <w:p w:rsidR="004A093E" w:rsidRDefault="008849C0">
            <w:pPr>
              <w:jc w:val="center"/>
              <w:rPr>
                <w:rFonts w:ascii="Calibri" w:eastAsia="Calibri" w:hAnsi="Calibri" w:cs="Calibri"/>
                <w:b/>
                <w:sz w:val="22"/>
                <w:szCs w:val="22"/>
              </w:rPr>
            </w:pPr>
            <w:r>
              <w:rPr>
                <w:rFonts w:ascii="Calibri" w:eastAsia="Calibri" w:hAnsi="Calibri" w:cs="Calibri"/>
                <w:b/>
                <w:sz w:val="22"/>
                <w:szCs w:val="22"/>
              </w:rPr>
              <w:t>Notes</w:t>
            </w:r>
          </w:p>
        </w:tc>
      </w:tr>
      <w:tr w:rsidR="004A093E">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Assignment-Specific Items</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Reliability Analysis</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8</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MTTF Tables</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FMECA Analysis</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4</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8</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Schematic of Functional Blocks (Appendix A)</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FMECA Worksheet (Appendix B)</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Writing-Specific Items</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x1</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x2</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10</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FFFF"/>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5</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x3</w:t>
            </w:r>
          </w:p>
        </w:tc>
        <w:tc>
          <w:tcPr>
            <w:tcW w:w="900" w:type="dxa"/>
            <w:tcBorders>
              <w:top w:val="nil"/>
              <w:left w:val="nil"/>
              <w:bottom w:val="single" w:sz="4" w:space="0" w:color="000000"/>
              <w:right w:val="single" w:sz="4" w:space="0" w:color="000000"/>
            </w:tcBorders>
            <w:shd w:val="clear" w:color="auto" w:fill="FFFFFF"/>
            <w:vAlign w:val="bottom"/>
          </w:tcPr>
          <w:p w:rsidR="004A093E" w:rsidRDefault="008849C0">
            <w:pPr>
              <w:jc w:val="center"/>
              <w:rPr>
                <w:rFonts w:ascii="Calibri" w:eastAsia="Calibri" w:hAnsi="Calibri" w:cs="Calibri"/>
                <w:sz w:val="22"/>
                <w:szCs w:val="22"/>
              </w:rPr>
            </w:pPr>
            <w:r>
              <w:rPr>
                <w:rFonts w:ascii="Calibri" w:eastAsia="Calibri" w:hAnsi="Calibri" w:cs="Calibri"/>
                <w:sz w:val="22"/>
                <w:szCs w:val="22"/>
              </w:rPr>
              <w:t>15</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r w:rsidR="004A093E">
        <w:trPr>
          <w:trHeight w:val="260"/>
        </w:trPr>
        <w:tc>
          <w:tcPr>
            <w:tcW w:w="2625" w:type="dxa"/>
            <w:tcBorders>
              <w:top w:val="nil"/>
              <w:left w:val="single" w:sz="4" w:space="0" w:color="000000"/>
              <w:bottom w:val="single" w:sz="4" w:space="0" w:color="000000"/>
              <w:right w:val="single" w:sz="4" w:space="0" w:color="000000"/>
            </w:tcBorders>
            <w:shd w:val="clear" w:color="auto" w:fill="FFC000"/>
            <w:vAlign w:val="bottom"/>
          </w:tcPr>
          <w:p w:rsidR="004A093E" w:rsidRDefault="008849C0">
            <w:pPr>
              <w:rPr>
                <w:rFonts w:ascii="Calibri" w:eastAsia="Calibri" w:hAnsi="Calibri" w:cs="Calibri"/>
                <w:b/>
                <w:sz w:val="22"/>
                <w:szCs w:val="22"/>
              </w:rPr>
            </w:pPr>
            <w:r>
              <w:rPr>
                <w:rFonts w:ascii="Calibri" w:eastAsia="Calibri" w:hAnsi="Calibri" w:cs="Calibri"/>
                <w:b/>
                <w:sz w:val="22"/>
                <w:szCs w:val="22"/>
              </w:rPr>
              <w:t>Total Score</w:t>
            </w:r>
          </w:p>
        </w:tc>
        <w:tc>
          <w:tcPr>
            <w:tcW w:w="3060" w:type="dxa"/>
            <w:gridSpan w:val="3"/>
            <w:tcBorders>
              <w:top w:val="single" w:sz="4" w:space="0" w:color="000000"/>
              <w:left w:val="nil"/>
              <w:bottom w:val="single" w:sz="4" w:space="0" w:color="000000"/>
              <w:right w:val="single" w:sz="4" w:space="0" w:color="000000"/>
            </w:tcBorders>
            <w:shd w:val="clear" w:color="auto" w:fill="FFFFFF"/>
            <w:vAlign w:val="bottom"/>
          </w:tcPr>
          <w:p w:rsidR="004A093E" w:rsidRDefault="008849C0">
            <w:pPr>
              <w:jc w:val="right"/>
              <w:rPr>
                <w:rFonts w:ascii="Calibri" w:eastAsia="Calibri" w:hAnsi="Calibri" w:cs="Calibri"/>
                <w:sz w:val="22"/>
                <w:szCs w:val="22"/>
              </w:rPr>
            </w:pPr>
            <w:r>
              <w:rPr>
                <w:rFonts w:ascii="Calibri" w:eastAsia="Calibri" w:hAnsi="Calibri" w:cs="Calibri"/>
                <w:sz w:val="22"/>
                <w:szCs w:val="22"/>
              </w:rPr>
              <w:t>96-40=56</w:t>
            </w:r>
            <w:bookmarkStart w:id="0" w:name="_GoBack"/>
            <w:bookmarkEnd w:id="0"/>
            <w:r>
              <w:rPr>
                <w:rFonts w:ascii="Calibri" w:eastAsia="Calibri" w:hAnsi="Calibri" w:cs="Calibri"/>
                <w:sz w:val="22"/>
                <w:szCs w:val="22"/>
              </w:rPr>
              <w:t> </w:t>
            </w:r>
          </w:p>
        </w:tc>
        <w:tc>
          <w:tcPr>
            <w:tcW w:w="4034" w:type="dxa"/>
            <w:tcBorders>
              <w:top w:val="nil"/>
              <w:left w:val="nil"/>
              <w:bottom w:val="single" w:sz="4" w:space="0" w:color="000000"/>
              <w:right w:val="single" w:sz="4" w:space="0" w:color="000000"/>
            </w:tcBorders>
            <w:shd w:val="clear" w:color="auto" w:fill="FFFFFF"/>
            <w:vAlign w:val="bottom"/>
          </w:tcPr>
          <w:p w:rsidR="004A093E" w:rsidRDefault="008849C0">
            <w:pPr>
              <w:rPr>
                <w:rFonts w:ascii="Calibri" w:eastAsia="Calibri" w:hAnsi="Calibri" w:cs="Calibri"/>
                <w:sz w:val="22"/>
                <w:szCs w:val="22"/>
              </w:rPr>
            </w:pPr>
            <w:r>
              <w:rPr>
                <w:rFonts w:ascii="Calibri" w:eastAsia="Calibri" w:hAnsi="Calibri" w:cs="Calibri"/>
                <w:sz w:val="22"/>
                <w:szCs w:val="22"/>
              </w:rPr>
              <w:t> </w:t>
            </w:r>
          </w:p>
        </w:tc>
      </w:tr>
    </w:tbl>
    <w:p w:rsidR="004A093E" w:rsidRDefault="004A093E">
      <w:pPr>
        <w:pStyle w:val="Title"/>
        <w:jc w:val="left"/>
        <w:rPr>
          <w:sz w:val="24"/>
          <w:szCs w:val="24"/>
        </w:rPr>
      </w:pPr>
    </w:p>
    <w:p w:rsidR="004A093E" w:rsidRDefault="008849C0">
      <w:pPr>
        <w:pStyle w:val="Title"/>
        <w:jc w:val="left"/>
        <w:rPr>
          <w:sz w:val="24"/>
          <w:szCs w:val="24"/>
        </w:rPr>
      </w:pPr>
      <w:r>
        <w:rPr>
          <w:sz w:val="24"/>
          <w:szCs w:val="24"/>
        </w:rPr>
        <w:t xml:space="preserve">5: Excellent </w:t>
      </w:r>
      <w:r>
        <w:rPr>
          <w:sz w:val="24"/>
          <w:szCs w:val="24"/>
        </w:rPr>
        <w:tab/>
        <w:t>4: Good     3: Acceptable    2: Poor     1: Very Poor    0: Not attempted</w:t>
      </w:r>
    </w:p>
    <w:p w:rsidR="004A093E" w:rsidRDefault="004A093E">
      <w:pPr>
        <w:pStyle w:val="Title"/>
        <w:jc w:val="left"/>
        <w:rPr>
          <w:sz w:val="24"/>
          <w:szCs w:val="24"/>
        </w:rPr>
      </w:pPr>
    </w:p>
    <w:p w:rsidR="004A093E" w:rsidRDefault="008849C0">
      <w:pPr>
        <w:pStyle w:val="Title"/>
        <w:jc w:val="left"/>
        <w:rPr>
          <w:sz w:val="24"/>
          <w:szCs w:val="24"/>
        </w:rPr>
      </w:pPr>
      <w:r>
        <w:rPr>
          <w:sz w:val="24"/>
          <w:szCs w:val="24"/>
        </w:rPr>
        <w:t>Comments:</w:t>
      </w:r>
      <w:ins w:id="1" w:author="Varshini Tata Narendra Babu" w:date="2017-04-08T14:01:00Z">
        <w:r>
          <w:rPr>
            <w:sz w:val="24"/>
            <w:szCs w:val="24"/>
          </w:rPr>
          <w:t xml:space="preserve"> </w:t>
        </w:r>
      </w:ins>
      <w:r>
        <w:rPr>
          <w:sz w:val="24"/>
          <w:szCs w:val="24"/>
        </w:rPr>
        <w:t>Good work! A penalty of 10% will be deducted for each day.</w:t>
      </w:r>
    </w:p>
    <w:p w:rsidR="004A093E" w:rsidRDefault="004A093E">
      <w:pPr>
        <w:pStyle w:val="Title"/>
        <w:jc w:val="left"/>
        <w:rPr>
          <w:b w:val="0"/>
          <w:sz w:val="22"/>
          <w:szCs w:val="22"/>
        </w:rPr>
      </w:pPr>
    </w:p>
    <w:p w:rsidR="004A093E" w:rsidRDefault="008849C0">
      <w:r>
        <w:br w:type="page"/>
      </w:r>
    </w:p>
    <w:p w:rsidR="004A093E" w:rsidRDefault="008849C0">
      <w:pPr>
        <w:pStyle w:val="Title"/>
        <w:numPr>
          <w:ilvl w:val="0"/>
          <w:numId w:val="2"/>
        </w:numPr>
        <w:spacing w:line="360" w:lineRule="auto"/>
        <w:ind w:hanging="432"/>
        <w:jc w:val="left"/>
        <w:rPr>
          <w:sz w:val="24"/>
          <w:szCs w:val="24"/>
        </w:rPr>
      </w:pPr>
      <w:r>
        <w:rPr>
          <w:sz w:val="24"/>
          <w:szCs w:val="24"/>
        </w:rPr>
        <w:lastRenderedPageBreak/>
        <w:t>Reliability Analysis</w:t>
      </w:r>
    </w:p>
    <w:p w:rsidR="004A093E" w:rsidRDefault="008849C0">
      <w:pPr>
        <w:pStyle w:val="Heading3"/>
        <w:shd w:val="clear" w:color="auto" w:fill="FFFFFF"/>
        <w:jc w:val="left"/>
        <w:rPr>
          <w:b w:val="0"/>
          <w:color w:val="222222"/>
          <w:u w:val="single"/>
        </w:rPr>
      </w:pPr>
      <w:proofErr w:type="gramStart"/>
      <w:r>
        <w:rPr>
          <w:b w:val="0"/>
          <w:color w:val="222222"/>
          <w:u w:val="single"/>
        </w:rPr>
        <w:t>PIC24FJ128GA010</w:t>
      </w:r>
      <w:r>
        <w:t>[</w:t>
      </w:r>
      <w:proofErr w:type="gramEnd"/>
      <w:r>
        <w:t>2]</w:t>
      </w:r>
    </w:p>
    <w:p w:rsidR="004A093E" w:rsidRDefault="004A093E"/>
    <w:p w:rsidR="004A093E" w:rsidRDefault="008849C0">
      <w:r>
        <w:t xml:space="preserve">The </w:t>
      </w:r>
      <w:r>
        <w:rPr>
          <w:color w:val="222222"/>
        </w:rPr>
        <w:t>PIC24FJ128GA010</w:t>
      </w:r>
      <w:r>
        <w:t xml:space="preserve"> is used to control stepper motor and linear actuator, and communicate with Bluetooth module in our Project. Based on its complexity and importance, it was chosen for the reliability analysis. From the formula stated in MIL-HDBK-217F [1], the failure per 1</w:t>
      </w:r>
      <w:r>
        <w:t>0^6 hours (</w:t>
      </w:r>
      <w:proofErr w:type="spellStart"/>
      <w:r>
        <w:rPr>
          <w:rFonts w:ascii="Cambria" w:eastAsia="Cambria" w:hAnsi="Cambria" w:cs="Cambria"/>
        </w:rPr>
        <w:t>λp</w:t>
      </w:r>
      <w:proofErr w:type="spellEnd"/>
      <w:r>
        <w:t>) is calculated based on the formula</w:t>
      </w:r>
      <w:proofErr w:type="gramStart"/>
      <w:r>
        <w:t xml:space="preserve">,  </w:t>
      </w:r>
      <w:proofErr w:type="spellStart"/>
      <w:r>
        <w:rPr>
          <w:rFonts w:ascii="Cambria" w:eastAsia="Cambria" w:hAnsi="Cambria" w:cs="Cambria"/>
        </w:rPr>
        <w:t>λp</w:t>
      </w:r>
      <w:proofErr w:type="spellEnd"/>
      <w:proofErr w:type="gramEnd"/>
      <w:r>
        <w:rPr>
          <w:rFonts w:ascii="Cambria" w:eastAsia="Cambria" w:hAnsi="Cambria" w:cs="Cambria"/>
        </w:rPr>
        <w:t>=(C1πT+ C2πE) πQ πL</w:t>
      </w:r>
      <w:r>
        <w:t>, and mean time to failure (MTTF) was calculated from parameter</w:t>
      </w:r>
      <w:r>
        <w:rPr>
          <w:rFonts w:ascii="Cambria" w:eastAsia="Cambria" w:hAnsi="Cambria" w:cs="Cambria"/>
        </w:rPr>
        <w:t xml:space="preserve"> </w:t>
      </w:r>
      <w:proofErr w:type="spellStart"/>
      <w:r>
        <w:rPr>
          <w:rFonts w:ascii="Cambria" w:eastAsia="Cambria" w:hAnsi="Cambria" w:cs="Cambria"/>
        </w:rPr>
        <w:t>λp</w:t>
      </w:r>
      <w:proofErr w:type="spellEnd"/>
      <w:r>
        <w:t xml:space="preserve">. After all the estimation, the MTTF and </w:t>
      </w:r>
      <w:proofErr w:type="spellStart"/>
      <w:r>
        <w:rPr>
          <w:rFonts w:ascii="Cambria" w:eastAsia="Cambria" w:hAnsi="Cambria" w:cs="Cambria"/>
        </w:rPr>
        <w:t>λp</w:t>
      </w:r>
      <w:proofErr w:type="spellEnd"/>
      <w:r>
        <w:t xml:space="preserve"> is in the acceptable range</w:t>
      </w:r>
    </w:p>
    <w:p w:rsidR="004A093E" w:rsidRDefault="004A093E"/>
    <w:tbl>
      <w:tblPr>
        <w:tblStyle w:val="a0"/>
        <w:tblW w:w="9853"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0"/>
        <w:gridCol w:w="2845"/>
        <w:gridCol w:w="1680"/>
        <w:gridCol w:w="3568"/>
      </w:tblGrid>
      <w:tr w:rsidR="004A093E">
        <w:tc>
          <w:tcPr>
            <w:tcW w:w="1760" w:type="dxa"/>
          </w:tcPr>
          <w:p w:rsidR="004A093E" w:rsidRDefault="008849C0">
            <w:pPr>
              <w:pStyle w:val="Title"/>
              <w:jc w:val="left"/>
            </w:pPr>
            <w:r>
              <w:rPr>
                <w:sz w:val="24"/>
                <w:szCs w:val="24"/>
              </w:rPr>
              <w:t>Parameter name</w:t>
            </w:r>
          </w:p>
        </w:tc>
        <w:tc>
          <w:tcPr>
            <w:tcW w:w="2845" w:type="dxa"/>
          </w:tcPr>
          <w:p w:rsidR="004A093E" w:rsidRDefault="008849C0">
            <w:pPr>
              <w:pStyle w:val="Title"/>
              <w:jc w:val="left"/>
            </w:pPr>
            <w:r>
              <w:rPr>
                <w:sz w:val="24"/>
                <w:szCs w:val="24"/>
              </w:rPr>
              <w:t>Description</w:t>
            </w:r>
          </w:p>
          <w:p w:rsidR="004A093E" w:rsidRDefault="004A093E">
            <w:pPr>
              <w:pStyle w:val="Title"/>
              <w:jc w:val="left"/>
            </w:pPr>
          </w:p>
        </w:tc>
        <w:tc>
          <w:tcPr>
            <w:tcW w:w="1680" w:type="dxa"/>
          </w:tcPr>
          <w:p w:rsidR="004A093E" w:rsidRDefault="008849C0">
            <w:pPr>
              <w:pStyle w:val="Title"/>
              <w:jc w:val="left"/>
            </w:pPr>
            <w:r>
              <w:rPr>
                <w:sz w:val="24"/>
                <w:szCs w:val="24"/>
              </w:rPr>
              <w:t>Value</w:t>
            </w:r>
          </w:p>
        </w:tc>
        <w:tc>
          <w:tcPr>
            <w:tcW w:w="3568" w:type="dxa"/>
          </w:tcPr>
          <w:p w:rsidR="004A093E" w:rsidRDefault="008849C0">
            <w:pPr>
              <w:pStyle w:val="Title"/>
              <w:jc w:val="left"/>
            </w:pPr>
            <w:r>
              <w:rPr>
                <w:i/>
                <w:sz w:val="24"/>
                <w:szCs w:val="24"/>
              </w:rPr>
              <w:t>Comments</w:t>
            </w:r>
            <w:r>
              <w:rPr>
                <w:b w:val="0"/>
                <w:i/>
                <w:sz w:val="24"/>
                <w:szCs w:val="24"/>
              </w:rPr>
              <w:t xml:space="preserve"> regarding choice of parameter value, especially if you had to make assumptions.</w:t>
            </w:r>
          </w:p>
        </w:tc>
      </w:tr>
      <w:tr w:rsidR="004A093E">
        <w:tc>
          <w:tcPr>
            <w:tcW w:w="1760" w:type="dxa"/>
          </w:tcPr>
          <w:p w:rsidR="004A093E" w:rsidRDefault="008849C0">
            <w:pPr>
              <w:pStyle w:val="Title"/>
              <w:jc w:val="left"/>
            </w:pPr>
            <w:r>
              <w:rPr>
                <w:b w:val="0"/>
                <w:sz w:val="24"/>
                <w:szCs w:val="24"/>
              </w:rPr>
              <w:t xml:space="preserve">C1 </w:t>
            </w:r>
          </w:p>
        </w:tc>
        <w:tc>
          <w:tcPr>
            <w:tcW w:w="2845" w:type="dxa"/>
          </w:tcPr>
          <w:p w:rsidR="004A093E" w:rsidRDefault="008849C0">
            <w:pPr>
              <w:pStyle w:val="Title"/>
              <w:jc w:val="left"/>
            </w:pPr>
            <w:r>
              <w:rPr>
                <w:b w:val="0"/>
                <w:sz w:val="24"/>
                <w:szCs w:val="24"/>
              </w:rPr>
              <w:t>Die Complexity Failure Rate</w:t>
            </w:r>
          </w:p>
        </w:tc>
        <w:tc>
          <w:tcPr>
            <w:tcW w:w="1680" w:type="dxa"/>
          </w:tcPr>
          <w:p w:rsidR="004A093E" w:rsidRDefault="008849C0">
            <w:pPr>
              <w:pStyle w:val="Title"/>
              <w:jc w:val="left"/>
            </w:pPr>
            <w:r>
              <w:rPr>
                <w:b w:val="0"/>
                <w:sz w:val="24"/>
                <w:szCs w:val="24"/>
              </w:rPr>
              <w:t>.28</w:t>
            </w:r>
          </w:p>
        </w:tc>
        <w:tc>
          <w:tcPr>
            <w:tcW w:w="3568" w:type="dxa"/>
          </w:tcPr>
          <w:p w:rsidR="004A093E" w:rsidRDefault="008849C0">
            <w:pPr>
              <w:pStyle w:val="Title"/>
              <w:jc w:val="left"/>
              <w:rPr>
                <w:b w:val="0"/>
                <w:sz w:val="24"/>
                <w:szCs w:val="24"/>
              </w:rPr>
            </w:pPr>
            <w:r>
              <w:rPr>
                <w:b w:val="0"/>
                <w:sz w:val="24"/>
                <w:szCs w:val="24"/>
              </w:rPr>
              <w:t>MIL-HDBK-217F</w:t>
            </w:r>
            <w:r>
              <w:t xml:space="preserve"> </w:t>
            </w:r>
            <w:r>
              <w:rPr>
                <w:b w:val="0"/>
                <w:sz w:val="24"/>
                <w:szCs w:val="24"/>
              </w:rPr>
              <w:t xml:space="preserve">[1] </w:t>
            </w:r>
            <w:bookmarkStart w:id="2" w:name="gjdgxs" w:colFirst="0" w:colLast="0"/>
            <w:bookmarkEnd w:id="2"/>
            <w:r>
              <w:rPr>
                <w:b w:val="0"/>
                <w:sz w:val="24"/>
                <w:szCs w:val="24"/>
              </w:rPr>
              <w:t>section 5.1</w:t>
            </w:r>
          </w:p>
          <w:p w:rsidR="004A093E" w:rsidRDefault="008849C0">
            <w:pPr>
              <w:pStyle w:val="Title"/>
              <w:jc w:val="left"/>
            </w:pPr>
            <w:r>
              <w:rPr>
                <w:b w:val="0"/>
                <w:sz w:val="24"/>
                <w:szCs w:val="24"/>
              </w:rPr>
              <w:t>16 bit MOS Microprocessor</w:t>
            </w:r>
          </w:p>
        </w:tc>
      </w:tr>
      <w:tr w:rsidR="004A093E">
        <w:trPr>
          <w:trHeight w:val="34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T</w:t>
            </w:r>
            <w:proofErr w:type="gramEnd"/>
          </w:p>
        </w:tc>
        <w:tc>
          <w:tcPr>
            <w:tcW w:w="2845" w:type="dxa"/>
          </w:tcPr>
          <w:p w:rsidR="004A093E" w:rsidRDefault="008849C0">
            <w:pPr>
              <w:pStyle w:val="Title"/>
              <w:jc w:val="left"/>
            </w:pPr>
            <w:r>
              <w:rPr>
                <w:b w:val="0"/>
                <w:sz w:val="24"/>
                <w:szCs w:val="24"/>
              </w:rPr>
              <w:t>Temperature coefficients</w:t>
            </w:r>
          </w:p>
        </w:tc>
        <w:tc>
          <w:tcPr>
            <w:tcW w:w="1680" w:type="dxa"/>
          </w:tcPr>
          <w:p w:rsidR="004A093E" w:rsidRDefault="008849C0">
            <w:pPr>
              <w:pStyle w:val="Title"/>
              <w:jc w:val="left"/>
            </w:pPr>
            <w:r>
              <w:rPr>
                <w:b w:val="0"/>
                <w:sz w:val="24"/>
                <w:szCs w:val="24"/>
              </w:rPr>
              <w:t>.1</w:t>
            </w:r>
          </w:p>
        </w:tc>
        <w:tc>
          <w:tcPr>
            <w:tcW w:w="3568" w:type="dxa"/>
          </w:tcPr>
          <w:p w:rsidR="004A093E" w:rsidRDefault="008849C0">
            <w:pPr>
              <w:pStyle w:val="Title"/>
              <w:jc w:val="left"/>
            </w:pPr>
            <w:r>
              <w:rPr>
                <w:b w:val="0"/>
                <w:sz w:val="24"/>
                <w:szCs w:val="24"/>
              </w:rPr>
              <w:t>Assumed to be a digital MOS device</w:t>
            </w:r>
          </w:p>
        </w:tc>
      </w:tr>
      <w:tr w:rsidR="004A093E">
        <w:tc>
          <w:tcPr>
            <w:tcW w:w="1760" w:type="dxa"/>
          </w:tcPr>
          <w:p w:rsidR="004A093E" w:rsidRDefault="008849C0">
            <w:pPr>
              <w:pStyle w:val="Title"/>
              <w:jc w:val="left"/>
            </w:pPr>
            <w:r>
              <w:rPr>
                <w:b w:val="0"/>
                <w:sz w:val="24"/>
                <w:szCs w:val="24"/>
              </w:rPr>
              <w:t>C2</w:t>
            </w:r>
          </w:p>
        </w:tc>
        <w:tc>
          <w:tcPr>
            <w:tcW w:w="2845" w:type="dxa"/>
          </w:tcPr>
          <w:p w:rsidR="004A093E" w:rsidRDefault="008849C0">
            <w:pPr>
              <w:pStyle w:val="Title"/>
              <w:jc w:val="left"/>
            </w:pPr>
            <w:r>
              <w:rPr>
                <w:b w:val="0"/>
                <w:sz w:val="24"/>
                <w:szCs w:val="24"/>
              </w:rPr>
              <w:t>Package Failure Rate</w:t>
            </w:r>
          </w:p>
        </w:tc>
        <w:tc>
          <w:tcPr>
            <w:tcW w:w="1680" w:type="dxa"/>
          </w:tcPr>
          <w:p w:rsidR="004A093E" w:rsidRDefault="008849C0">
            <w:pPr>
              <w:pStyle w:val="Title"/>
              <w:jc w:val="left"/>
            </w:pPr>
            <w:bookmarkStart w:id="3" w:name="30j0zll" w:colFirst="0" w:colLast="0"/>
            <w:bookmarkEnd w:id="3"/>
            <w:r>
              <w:rPr>
                <w:b w:val="0"/>
                <w:sz w:val="24"/>
                <w:szCs w:val="24"/>
              </w:rPr>
              <w:t>.41</w:t>
            </w:r>
          </w:p>
        </w:tc>
        <w:tc>
          <w:tcPr>
            <w:tcW w:w="3568" w:type="dxa"/>
          </w:tcPr>
          <w:p w:rsidR="004A093E" w:rsidRDefault="008849C0">
            <w:pPr>
              <w:pStyle w:val="Title"/>
              <w:jc w:val="left"/>
            </w:pPr>
            <w:bookmarkStart w:id="4" w:name="1fob9te" w:colFirst="0" w:colLast="0"/>
            <w:bookmarkEnd w:id="4"/>
            <w:r>
              <w:rPr>
                <w:b w:val="0"/>
                <w:sz w:val="24"/>
                <w:szCs w:val="24"/>
              </w:rPr>
              <w:t>Hermetically sealed SMT with 100 pins</w:t>
            </w:r>
          </w:p>
        </w:tc>
      </w:tr>
      <w:tr w:rsidR="004A093E">
        <w:trPr>
          <w:trHeight w:val="38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E</w:t>
            </w:r>
            <w:proofErr w:type="gramEnd"/>
          </w:p>
        </w:tc>
        <w:tc>
          <w:tcPr>
            <w:tcW w:w="2845" w:type="dxa"/>
          </w:tcPr>
          <w:p w:rsidR="004A093E" w:rsidRDefault="008849C0">
            <w:pPr>
              <w:pStyle w:val="Title"/>
              <w:jc w:val="left"/>
            </w:pPr>
            <w:r>
              <w:rPr>
                <w:b w:val="0"/>
                <w:sz w:val="24"/>
                <w:szCs w:val="24"/>
              </w:rPr>
              <w:t>Environment Factor</w:t>
            </w:r>
          </w:p>
        </w:tc>
        <w:tc>
          <w:tcPr>
            <w:tcW w:w="1680" w:type="dxa"/>
          </w:tcPr>
          <w:p w:rsidR="004A093E" w:rsidRDefault="008849C0">
            <w:pPr>
              <w:pStyle w:val="Title"/>
              <w:jc w:val="left"/>
            </w:pPr>
            <w:r>
              <w:rPr>
                <w:b w:val="0"/>
                <w:sz w:val="24"/>
                <w:szCs w:val="24"/>
              </w:rPr>
              <w:t>2</w:t>
            </w:r>
          </w:p>
        </w:tc>
        <w:commentRangeStart w:id="5"/>
        <w:tc>
          <w:tcPr>
            <w:tcW w:w="3568" w:type="dxa"/>
          </w:tcPr>
          <w:p w:rsidR="004A093E" w:rsidRDefault="008849C0">
            <w:pPr>
              <w:pStyle w:val="Title"/>
              <w:jc w:val="left"/>
            </w:pPr>
            <m:oMath>
              <m:sSub>
                <m:sSubPr>
                  <m:ctrlPr>
                    <w:rPr>
                      <w:rFonts w:ascii="Cambria" w:eastAsia="Cambria" w:hAnsi="Cambria" w:cs="Cambria"/>
                      <w:sz w:val="24"/>
                      <w:szCs w:val="24"/>
                    </w:rPr>
                  </m:ctrlPr>
                </m:sSubPr>
                <m:e>
                  <m:r>
                    <m:rPr>
                      <m:sty m:val="bi"/>
                    </m:rPr>
                    <w:rPr>
                      <w:rFonts w:ascii="Cambria" w:eastAsia="Cambria" w:hAnsi="Cambria" w:cs="Cambria"/>
                      <w:sz w:val="24"/>
                      <w:szCs w:val="24"/>
                    </w:rPr>
                    <m:t>G</m:t>
                  </m:r>
                </m:e>
                <m:sub>
                  <m:r>
                    <m:rPr>
                      <m:sty m:val="bi"/>
                    </m:rPr>
                    <w:rPr>
                      <w:rFonts w:ascii="Cambria" w:eastAsia="Cambria" w:hAnsi="Cambria" w:cs="Cambria"/>
                      <w:sz w:val="24"/>
                      <w:szCs w:val="24"/>
                    </w:rPr>
                    <m:t>F</m:t>
                  </m:r>
                </m:sub>
              </m:sSub>
              <m:r>
                <m:rPr>
                  <m:sty m:val="bi"/>
                </m:rPr>
                <w:rPr>
                  <w:rFonts w:ascii="Cambria" w:eastAsia="Cambria" w:hAnsi="Cambria" w:cs="Cambria"/>
                  <w:sz w:val="24"/>
                  <w:szCs w:val="24"/>
                </w:rPr>
                <m:t>(</m:t>
              </m:r>
              <m:r>
                <m:rPr>
                  <m:sty m:val="bi"/>
                </m:rPr>
                <w:rPr>
                  <w:rFonts w:ascii="Cambria" w:eastAsia="Cambria" w:hAnsi="Cambria" w:cs="Cambria"/>
                  <w:sz w:val="24"/>
                  <w:szCs w:val="24"/>
                </w:rPr>
                <m:t>Ground</m:t>
              </m:r>
              <m:r>
                <m:rPr>
                  <m:sty m:val="bi"/>
                </m:rPr>
                <w:rPr>
                  <w:rFonts w:ascii="Cambria" w:eastAsia="Cambria" w:hAnsi="Cambria" w:cs="Cambria"/>
                  <w:sz w:val="24"/>
                  <w:szCs w:val="24"/>
                </w:rPr>
                <m:t>,</m:t>
              </m:r>
              <m:r>
                <m:rPr>
                  <m:sty m:val="bi"/>
                </m:rPr>
                <w:rPr>
                  <w:rFonts w:ascii="Cambria" w:eastAsia="Cambria" w:hAnsi="Cambria" w:cs="Cambria"/>
                  <w:sz w:val="24"/>
                  <w:szCs w:val="24"/>
                </w:rPr>
                <m:t>Fixed</m:t>
              </m:r>
              <m:r>
                <m:rPr>
                  <m:sty m:val="bi"/>
                </m:rPr>
                <w:rPr>
                  <w:rFonts w:ascii="Cambria" w:eastAsia="Cambria" w:hAnsi="Cambria" w:cs="Cambria"/>
                  <w:sz w:val="24"/>
                  <w:szCs w:val="24"/>
                </w:rPr>
                <m:t xml:space="preserve">) </m:t>
              </m:r>
              <w:commentRangeEnd w:id="5"/>
              <m:r>
                <m:rPr>
                  <m:sty m:val="p"/>
                </m:rPr>
                <w:rPr>
                  <w:rStyle w:val="CommentReference"/>
                  <w:b w:val="0"/>
                </w:rPr>
                <w:commentReference w:id="5"/>
              </m:r>
            </m:oMath>
            <w:r>
              <w:rPr>
                <w:b w:val="0"/>
                <w:sz w:val="24"/>
                <w:szCs w:val="24"/>
              </w:rPr>
              <w:t>MIL-HDBK-217F [1] section 3.0</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Q</w:t>
            </w:r>
            <w:proofErr w:type="gramEnd"/>
          </w:p>
        </w:tc>
        <w:tc>
          <w:tcPr>
            <w:tcW w:w="2845" w:type="dxa"/>
          </w:tcPr>
          <w:p w:rsidR="004A093E" w:rsidRDefault="008849C0">
            <w:pPr>
              <w:pStyle w:val="Title"/>
              <w:jc w:val="left"/>
            </w:pPr>
            <w:r>
              <w:rPr>
                <w:b w:val="0"/>
                <w:sz w:val="24"/>
                <w:szCs w:val="24"/>
              </w:rPr>
              <w:t>Quality Factor</w:t>
            </w:r>
          </w:p>
        </w:tc>
        <w:tc>
          <w:tcPr>
            <w:tcW w:w="1680" w:type="dxa"/>
          </w:tcPr>
          <w:p w:rsidR="004A093E" w:rsidRDefault="008849C0">
            <w:pPr>
              <w:pStyle w:val="Title"/>
              <w:jc w:val="left"/>
            </w:pPr>
            <w:r>
              <w:rPr>
                <w:b w:val="0"/>
                <w:sz w:val="24"/>
                <w:szCs w:val="24"/>
              </w:rPr>
              <w:t>10</w:t>
            </w:r>
          </w:p>
        </w:tc>
        <w:tc>
          <w:tcPr>
            <w:tcW w:w="3568" w:type="dxa"/>
          </w:tcPr>
          <w:p w:rsidR="004A093E" w:rsidRDefault="008849C0">
            <w:pPr>
              <w:pStyle w:val="Title"/>
              <w:jc w:val="left"/>
            </w:pPr>
            <w:r>
              <w:rPr>
                <w:b w:val="0"/>
                <w:sz w:val="24"/>
                <w:szCs w:val="24"/>
              </w:rPr>
              <w:t>Commercial Component</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L</w:t>
            </w:r>
            <w:proofErr w:type="gramEnd"/>
          </w:p>
        </w:tc>
        <w:tc>
          <w:tcPr>
            <w:tcW w:w="2845" w:type="dxa"/>
          </w:tcPr>
          <w:p w:rsidR="004A093E" w:rsidRDefault="008849C0">
            <w:pPr>
              <w:pStyle w:val="Title"/>
              <w:jc w:val="left"/>
            </w:pPr>
            <w:r>
              <w:rPr>
                <w:b w:val="0"/>
                <w:sz w:val="24"/>
                <w:szCs w:val="24"/>
              </w:rPr>
              <w:t>Learning Factor</w:t>
            </w:r>
          </w:p>
        </w:tc>
        <w:tc>
          <w:tcPr>
            <w:tcW w:w="1680" w:type="dxa"/>
          </w:tcPr>
          <w:p w:rsidR="004A093E" w:rsidRDefault="008849C0">
            <w:pPr>
              <w:pStyle w:val="Title"/>
              <w:jc w:val="left"/>
            </w:pPr>
            <w:r>
              <w:rPr>
                <w:b w:val="0"/>
                <w:sz w:val="24"/>
                <w:szCs w:val="24"/>
              </w:rPr>
              <w:t>1</w:t>
            </w:r>
          </w:p>
        </w:tc>
        <w:tc>
          <w:tcPr>
            <w:tcW w:w="3568" w:type="dxa"/>
          </w:tcPr>
          <w:p w:rsidR="004A093E" w:rsidRDefault="008849C0">
            <w:pPr>
              <w:pStyle w:val="Title"/>
              <w:jc w:val="left"/>
            </w:pPr>
            <w:bookmarkStart w:id="6" w:name="3znysh7" w:colFirst="0" w:colLast="0"/>
            <w:bookmarkEnd w:id="6"/>
            <w:r>
              <w:rPr>
                <w:b w:val="0"/>
                <w:sz w:val="24"/>
                <w:szCs w:val="24"/>
              </w:rPr>
              <w:t xml:space="preserve">Component has been in production for over 2 years. </w:t>
            </w:r>
          </w:p>
        </w:tc>
      </w:tr>
      <w:tr w:rsidR="004A093E">
        <w:trPr>
          <w:trHeight w:val="400"/>
        </w:trPr>
        <w:tc>
          <w:tcPr>
            <w:tcW w:w="9853" w:type="dxa"/>
            <w:gridSpan w:val="4"/>
          </w:tcPr>
          <w:p w:rsidR="004A093E" w:rsidRDefault="008849C0">
            <w:pPr>
              <w:pStyle w:val="Title"/>
              <w:jc w:val="left"/>
              <w:rPr>
                <w:b w:val="0"/>
                <w:sz w:val="24"/>
                <w:szCs w:val="24"/>
              </w:rPr>
            </w:pPr>
            <w:r>
              <w:rPr>
                <w:sz w:val="24"/>
                <w:szCs w:val="24"/>
              </w:rPr>
              <w:t>Entire Design:</w:t>
            </w:r>
          </w:p>
        </w:tc>
      </w:tr>
      <w:commentRangeStart w:id="7"/>
      <w:tr w:rsidR="004A093E">
        <w:trPr>
          <w:trHeight w:val="400"/>
        </w:trPr>
        <w:tc>
          <w:tcPr>
            <w:tcW w:w="1760" w:type="dxa"/>
          </w:tcPr>
          <w:p w:rsidR="004A093E" w:rsidRDefault="008849C0">
            <w:pP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λ</m:t>
                    </m:r>
                  </m:e>
                  <m:sub>
                    <m:r>
                      <w:rPr>
                        <w:rFonts w:ascii="Cambria" w:eastAsia="Cambria" w:hAnsi="Cambria" w:cs="Cambria"/>
                      </w:rPr>
                      <m:t>p</m:t>
                    </m:r>
                  </m:sub>
                </m:sSub>
                <w:commentRangeEnd w:id="7"/>
                <m:r>
                  <m:rPr>
                    <m:sty m:val="p"/>
                  </m:rPr>
                  <w:rPr>
                    <w:rStyle w:val="CommentReference"/>
                  </w:rPr>
                  <w:commentReference w:id="7"/>
                </m:r>
              </m:oMath>
            </m:oMathPara>
          </w:p>
        </w:tc>
        <w:tc>
          <w:tcPr>
            <w:tcW w:w="2845" w:type="dxa"/>
          </w:tcPr>
          <w:p w:rsidR="004A093E" w:rsidRDefault="008849C0">
            <w:pPr>
              <w:pStyle w:val="Title"/>
              <w:jc w:val="left"/>
            </w:pPr>
            <w:r>
              <w:rPr>
                <w:b w:val="0"/>
                <w:sz w:val="24"/>
                <w:szCs w:val="24"/>
              </w:rPr>
              <w:t>Failures rate per million hours</w:t>
            </w:r>
          </w:p>
        </w:tc>
        <w:tc>
          <w:tcPr>
            <w:tcW w:w="1680" w:type="dxa"/>
          </w:tcPr>
          <w:p w:rsidR="004A093E" w:rsidRDefault="008849C0">
            <w:pPr>
              <w:pStyle w:val="Title"/>
              <w:jc w:val="left"/>
            </w:pPr>
            <w:r>
              <w:rPr>
                <w:b w:val="0"/>
                <w:sz w:val="24"/>
                <w:szCs w:val="24"/>
              </w:rPr>
              <w:t>8.48</w:t>
            </w:r>
          </w:p>
        </w:tc>
        <w:tc>
          <w:tcPr>
            <w:tcW w:w="3568" w:type="dxa"/>
          </w:tcPr>
          <w:p w:rsidR="004A093E" w:rsidRDefault="008849C0">
            <w:pPr>
              <w:pStyle w:val="Title"/>
              <w:jc w:val="left"/>
            </w:pPr>
            <w:r>
              <w:rPr>
                <w:b w:val="0"/>
                <w:sz w:val="24"/>
                <w:szCs w:val="24"/>
              </w:rPr>
              <w:t>Using the equation found in the MIL-HDBK-217F [1] section 5.1</w:t>
            </w:r>
          </w:p>
        </w:tc>
      </w:tr>
      <w:tr w:rsidR="004A093E">
        <w:tc>
          <w:tcPr>
            <w:tcW w:w="1760" w:type="dxa"/>
          </w:tcPr>
          <w:p w:rsidR="004A093E" w:rsidRDefault="008849C0">
            <w:pPr>
              <w:pStyle w:val="Title"/>
              <w:jc w:val="left"/>
              <w:rPr>
                <w:b w:val="0"/>
              </w:rPr>
            </w:pPr>
            <w:r>
              <w:rPr>
                <w:b w:val="0"/>
                <w:sz w:val="24"/>
                <w:szCs w:val="24"/>
              </w:rPr>
              <w:t>MTTF</w:t>
            </w:r>
          </w:p>
        </w:tc>
        <w:tc>
          <w:tcPr>
            <w:tcW w:w="2845" w:type="dxa"/>
          </w:tcPr>
          <w:p w:rsidR="004A093E" w:rsidRDefault="008849C0">
            <w:pPr>
              <w:pStyle w:val="Title"/>
              <w:jc w:val="left"/>
            </w:pPr>
            <w:r>
              <w:rPr>
                <w:b w:val="0"/>
                <w:sz w:val="24"/>
                <w:szCs w:val="24"/>
              </w:rPr>
              <w:t>Mean Time to Failure</w:t>
            </w:r>
          </w:p>
        </w:tc>
        <w:tc>
          <w:tcPr>
            <w:tcW w:w="1680" w:type="dxa"/>
          </w:tcPr>
          <w:p w:rsidR="004A093E" w:rsidRDefault="008849C0">
            <w:pPr>
              <w:pStyle w:val="Title"/>
              <w:jc w:val="left"/>
              <w:rPr>
                <w:b w:val="0"/>
                <w:sz w:val="24"/>
                <w:szCs w:val="24"/>
              </w:rPr>
            </w:pPr>
            <w:r>
              <w:rPr>
                <w:b w:val="0"/>
                <w:sz w:val="24"/>
                <w:szCs w:val="24"/>
              </w:rPr>
              <w:t>117924hrs.</w:t>
            </w:r>
          </w:p>
        </w:tc>
        <w:tc>
          <w:tcPr>
            <w:tcW w:w="3568" w:type="dxa"/>
          </w:tcPr>
          <w:p w:rsidR="004A093E" w:rsidRDefault="008849C0">
            <w:pPr>
              <w:pStyle w:val="Title"/>
              <w:jc w:val="left"/>
            </w:pPr>
            <w:r>
              <w:rPr>
                <w:b w:val="0"/>
                <w:sz w:val="24"/>
                <w:szCs w:val="24"/>
              </w:rPr>
              <w:t>Approximately 13 years.</w:t>
            </w:r>
          </w:p>
        </w:tc>
      </w:tr>
    </w:tbl>
    <w:p w:rsidR="004A093E" w:rsidRDefault="004A093E"/>
    <w:p w:rsidR="004A093E" w:rsidRDefault="008849C0">
      <w:pPr>
        <w:rPr>
          <w:u w:val="single"/>
        </w:rPr>
      </w:pPr>
      <w:proofErr w:type="gramStart"/>
      <w:r>
        <w:rPr>
          <w:u w:val="single"/>
        </w:rPr>
        <w:t>LD1117[</w:t>
      </w:r>
      <w:proofErr w:type="gramEnd"/>
      <w:r>
        <w:rPr>
          <w:u w:val="single"/>
        </w:rPr>
        <w:t>3]</w:t>
      </w:r>
    </w:p>
    <w:p w:rsidR="004A093E" w:rsidRDefault="004A093E">
      <w:pPr>
        <w:rPr>
          <w:u w:val="single"/>
        </w:rPr>
      </w:pPr>
    </w:p>
    <w:p w:rsidR="004A093E" w:rsidRDefault="008849C0">
      <w:r>
        <w:t>LD1117 is used to regulate the voltage input for microcontroller (</w:t>
      </w:r>
      <w:r>
        <w:rPr>
          <w:color w:val="222222"/>
        </w:rPr>
        <w:t>PIC24FJ128GA010</w:t>
      </w:r>
      <w:r>
        <w:t xml:space="preserve">) and the Bluetooth module (RN4020).  If LD117 can’t operate normally, the power supplied to microcontroller or Bluetooth module may be excess or insufficient. Both </w:t>
      </w:r>
      <w:proofErr w:type="gramStart"/>
      <w:r>
        <w:t>situation</w:t>
      </w:r>
      <w:proofErr w:type="gramEnd"/>
      <w:r>
        <w:t xml:space="preserve"> </w:t>
      </w:r>
      <w:r>
        <w:t xml:space="preserve">will </w:t>
      </w:r>
      <w:r>
        <w:lastRenderedPageBreak/>
        <w:t>cause unexpected operation of microcontroller and Bluetooth. There will also be some danger for user using our project.  From the formula,  </w:t>
      </w:r>
      <w:proofErr w:type="spellStart"/>
      <w:r>
        <w:rPr>
          <w:rFonts w:ascii="Cambria" w:eastAsia="Cambria" w:hAnsi="Cambria" w:cs="Cambria"/>
        </w:rPr>
        <w:t>λp</w:t>
      </w:r>
      <w:proofErr w:type="spellEnd"/>
      <w:r>
        <w:rPr>
          <w:rFonts w:ascii="Cambria" w:eastAsia="Cambria" w:hAnsi="Cambria" w:cs="Cambria"/>
        </w:rPr>
        <w:t>=(C1πT+ C2πE) πQ πL</w:t>
      </w:r>
      <w:r>
        <w:t>, and gather all the parameters’ value from MIL-HDBK-217F [1], we get the failures rate pe</w:t>
      </w:r>
      <w:r>
        <w:t>r million hours (</w:t>
      </w:r>
      <w:proofErr w:type="spellStart"/>
      <w:r>
        <w:rPr>
          <w:rFonts w:ascii="Cambria" w:eastAsia="Cambria" w:hAnsi="Cambria" w:cs="Cambria"/>
        </w:rPr>
        <w:t>λp</w:t>
      </w:r>
      <w:proofErr w:type="spellEnd"/>
      <w:r>
        <w:t>) is around 1.1748, and</w:t>
      </w:r>
      <w:r>
        <w:rPr>
          <w:b/>
        </w:rPr>
        <w:t xml:space="preserve"> </w:t>
      </w:r>
      <w:r>
        <w:t>MTTF is about 97 years, which fulfills our expectation.</w:t>
      </w:r>
    </w:p>
    <w:p w:rsidR="004A093E" w:rsidRDefault="004A093E">
      <w:pPr>
        <w:rPr>
          <w:u w:val="single"/>
        </w:rPr>
      </w:pPr>
    </w:p>
    <w:tbl>
      <w:tblPr>
        <w:tblStyle w:val="a1"/>
        <w:tblW w:w="9853"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0"/>
        <w:gridCol w:w="2845"/>
        <w:gridCol w:w="1680"/>
        <w:gridCol w:w="3568"/>
      </w:tblGrid>
      <w:tr w:rsidR="004A093E">
        <w:tc>
          <w:tcPr>
            <w:tcW w:w="1760" w:type="dxa"/>
          </w:tcPr>
          <w:p w:rsidR="004A093E" w:rsidRDefault="008849C0">
            <w:pPr>
              <w:pStyle w:val="Title"/>
              <w:jc w:val="left"/>
            </w:pPr>
            <w:r>
              <w:rPr>
                <w:sz w:val="24"/>
                <w:szCs w:val="24"/>
              </w:rPr>
              <w:t>Parameter name</w:t>
            </w:r>
          </w:p>
        </w:tc>
        <w:tc>
          <w:tcPr>
            <w:tcW w:w="2845" w:type="dxa"/>
          </w:tcPr>
          <w:p w:rsidR="004A093E" w:rsidRDefault="008849C0">
            <w:pPr>
              <w:pStyle w:val="Title"/>
              <w:jc w:val="left"/>
            </w:pPr>
            <w:r>
              <w:rPr>
                <w:sz w:val="24"/>
                <w:szCs w:val="24"/>
              </w:rPr>
              <w:t>Description</w:t>
            </w:r>
          </w:p>
          <w:p w:rsidR="004A093E" w:rsidRDefault="004A093E">
            <w:pPr>
              <w:pStyle w:val="Title"/>
              <w:jc w:val="left"/>
            </w:pPr>
          </w:p>
        </w:tc>
        <w:tc>
          <w:tcPr>
            <w:tcW w:w="1680" w:type="dxa"/>
          </w:tcPr>
          <w:p w:rsidR="004A093E" w:rsidRDefault="008849C0">
            <w:pPr>
              <w:pStyle w:val="Title"/>
              <w:jc w:val="left"/>
            </w:pPr>
            <w:r>
              <w:rPr>
                <w:sz w:val="24"/>
                <w:szCs w:val="24"/>
              </w:rPr>
              <w:t>Value</w:t>
            </w:r>
          </w:p>
        </w:tc>
        <w:tc>
          <w:tcPr>
            <w:tcW w:w="3568" w:type="dxa"/>
          </w:tcPr>
          <w:p w:rsidR="004A093E" w:rsidRDefault="008849C0">
            <w:pPr>
              <w:pStyle w:val="Title"/>
              <w:jc w:val="left"/>
            </w:pPr>
            <w:r>
              <w:rPr>
                <w:i/>
                <w:sz w:val="24"/>
                <w:szCs w:val="24"/>
              </w:rPr>
              <w:t>Comments</w:t>
            </w:r>
            <w:r>
              <w:rPr>
                <w:b w:val="0"/>
                <w:i/>
                <w:sz w:val="24"/>
                <w:szCs w:val="24"/>
              </w:rPr>
              <w:t xml:space="preserve"> regarding choice of parameter value, especially if you had to make assumptions.</w:t>
            </w:r>
          </w:p>
        </w:tc>
      </w:tr>
      <w:tr w:rsidR="004A093E">
        <w:tc>
          <w:tcPr>
            <w:tcW w:w="1760" w:type="dxa"/>
          </w:tcPr>
          <w:p w:rsidR="004A093E" w:rsidRDefault="008849C0">
            <w:pPr>
              <w:pStyle w:val="Title"/>
              <w:jc w:val="left"/>
            </w:pPr>
            <w:r>
              <w:rPr>
                <w:b w:val="0"/>
                <w:sz w:val="24"/>
                <w:szCs w:val="24"/>
              </w:rPr>
              <w:t xml:space="preserve">C1 </w:t>
            </w:r>
          </w:p>
        </w:tc>
        <w:tc>
          <w:tcPr>
            <w:tcW w:w="2845" w:type="dxa"/>
          </w:tcPr>
          <w:p w:rsidR="004A093E" w:rsidRDefault="008849C0">
            <w:pPr>
              <w:pStyle w:val="Title"/>
              <w:jc w:val="left"/>
            </w:pPr>
            <w:r>
              <w:rPr>
                <w:b w:val="0"/>
                <w:sz w:val="24"/>
                <w:szCs w:val="24"/>
              </w:rPr>
              <w:t>Die Complexity Failure Rate</w:t>
            </w:r>
          </w:p>
        </w:tc>
        <w:tc>
          <w:tcPr>
            <w:tcW w:w="1680" w:type="dxa"/>
          </w:tcPr>
          <w:p w:rsidR="004A093E" w:rsidRDefault="008849C0">
            <w:pPr>
              <w:pStyle w:val="Title"/>
              <w:jc w:val="left"/>
            </w:pPr>
            <w:r>
              <w:rPr>
                <w:b w:val="0"/>
                <w:sz w:val="24"/>
                <w:szCs w:val="24"/>
              </w:rPr>
              <w:t>.02</w:t>
            </w:r>
          </w:p>
        </w:tc>
        <w:tc>
          <w:tcPr>
            <w:tcW w:w="3568" w:type="dxa"/>
          </w:tcPr>
          <w:p w:rsidR="004A093E" w:rsidRDefault="008849C0">
            <w:pPr>
              <w:pStyle w:val="Title"/>
              <w:jc w:val="left"/>
              <w:rPr>
                <w:b w:val="0"/>
                <w:sz w:val="24"/>
                <w:szCs w:val="24"/>
              </w:rPr>
            </w:pPr>
            <w:proofErr w:type="gramStart"/>
            <w:r>
              <w:rPr>
                <w:b w:val="0"/>
                <w:sz w:val="24"/>
                <w:szCs w:val="24"/>
              </w:rPr>
              <w:t>MIL-HDBK-217F [1] for device with 100 to 300 transistors.</w:t>
            </w:r>
            <w:proofErr w:type="gramEnd"/>
          </w:p>
        </w:tc>
      </w:tr>
      <w:tr w:rsidR="004A093E">
        <w:trPr>
          <w:trHeight w:val="34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T</w:t>
            </w:r>
            <w:proofErr w:type="gramEnd"/>
          </w:p>
        </w:tc>
        <w:tc>
          <w:tcPr>
            <w:tcW w:w="2845" w:type="dxa"/>
          </w:tcPr>
          <w:p w:rsidR="004A093E" w:rsidRDefault="008849C0">
            <w:pPr>
              <w:pStyle w:val="Title"/>
              <w:jc w:val="left"/>
            </w:pPr>
            <w:r>
              <w:rPr>
                <w:b w:val="0"/>
                <w:sz w:val="24"/>
                <w:szCs w:val="24"/>
              </w:rPr>
              <w:t>Temperature coefficients</w:t>
            </w:r>
          </w:p>
        </w:tc>
        <w:tc>
          <w:tcPr>
            <w:tcW w:w="1680" w:type="dxa"/>
          </w:tcPr>
          <w:p w:rsidR="004A093E" w:rsidRDefault="008849C0">
            <w:pPr>
              <w:pStyle w:val="Title"/>
              <w:jc w:val="left"/>
            </w:pPr>
            <w:r>
              <w:rPr>
                <w:b w:val="0"/>
                <w:sz w:val="24"/>
                <w:szCs w:val="24"/>
              </w:rPr>
              <w:t>5.8</w:t>
            </w:r>
          </w:p>
        </w:tc>
        <w:tc>
          <w:tcPr>
            <w:tcW w:w="3568" w:type="dxa"/>
          </w:tcPr>
          <w:p w:rsidR="004A093E" w:rsidRDefault="008849C0">
            <w:pPr>
              <w:pStyle w:val="Title"/>
              <w:jc w:val="left"/>
            </w:pPr>
            <w:proofErr w:type="gramStart"/>
            <w:r>
              <w:rPr>
                <w:b w:val="0"/>
                <w:sz w:val="24"/>
                <w:szCs w:val="24"/>
              </w:rPr>
              <w:t>Assumed the worst junction temperature for regulator, 125C.</w:t>
            </w:r>
            <w:proofErr w:type="gramEnd"/>
            <w:r>
              <w:rPr>
                <w:b w:val="0"/>
                <w:sz w:val="24"/>
                <w:szCs w:val="24"/>
              </w:rPr>
              <w:t xml:space="preserve"> </w:t>
            </w:r>
          </w:p>
        </w:tc>
      </w:tr>
      <w:tr w:rsidR="004A093E">
        <w:tc>
          <w:tcPr>
            <w:tcW w:w="1760" w:type="dxa"/>
          </w:tcPr>
          <w:p w:rsidR="004A093E" w:rsidRDefault="008849C0">
            <w:pPr>
              <w:pStyle w:val="Title"/>
              <w:jc w:val="left"/>
            </w:pPr>
            <w:r>
              <w:rPr>
                <w:b w:val="0"/>
                <w:sz w:val="24"/>
                <w:szCs w:val="24"/>
              </w:rPr>
              <w:t>C2</w:t>
            </w:r>
          </w:p>
        </w:tc>
        <w:tc>
          <w:tcPr>
            <w:tcW w:w="2845" w:type="dxa"/>
          </w:tcPr>
          <w:p w:rsidR="004A093E" w:rsidRDefault="008849C0">
            <w:pPr>
              <w:pStyle w:val="Title"/>
              <w:jc w:val="left"/>
            </w:pPr>
            <w:r>
              <w:rPr>
                <w:b w:val="0"/>
                <w:sz w:val="24"/>
                <w:szCs w:val="24"/>
              </w:rPr>
              <w:t>Package Failure Rate</w:t>
            </w:r>
          </w:p>
        </w:tc>
        <w:tc>
          <w:tcPr>
            <w:tcW w:w="1680" w:type="dxa"/>
          </w:tcPr>
          <w:p w:rsidR="004A093E" w:rsidRDefault="008849C0">
            <w:pPr>
              <w:pStyle w:val="Title"/>
              <w:jc w:val="left"/>
            </w:pPr>
            <w:r>
              <w:rPr>
                <w:b w:val="0"/>
                <w:sz w:val="24"/>
                <w:szCs w:val="24"/>
              </w:rPr>
              <w:t>.00092</w:t>
            </w:r>
          </w:p>
        </w:tc>
        <w:tc>
          <w:tcPr>
            <w:tcW w:w="3568" w:type="dxa"/>
          </w:tcPr>
          <w:p w:rsidR="004A093E" w:rsidRDefault="008849C0">
            <w:pPr>
              <w:pStyle w:val="Title"/>
              <w:jc w:val="left"/>
            </w:pPr>
            <w:r>
              <w:rPr>
                <w:b w:val="0"/>
                <w:sz w:val="24"/>
                <w:szCs w:val="24"/>
              </w:rPr>
              <w:t>SMT with 3 pins from MIL-Hnbk-217f page 5-14 [1]</w:t>
            </w:r>
          </w:p>
        </w:tc>
      </w:tr>
      <w:tr w:rsidR="004A093E">
        <w:trPr>
          <w:trHeight w:val="38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E</w:t>
            </w:r>
            <w:proofErr w:type="gramEnd"/>
          </w:p>
        </w:tc>
        <w:tc>
          <w:tcPr>
            <w:tcW w:w="2845" w:type="dxa"/>
          </w:tcPr>
          <w:p w:rsidR="004A093E" w:rsidRDefault="008849C0">
            <w:pPr>
              <w:pStyle w:val="Title"/>
              <w:jc w:val="left"/>
            </w:pPr>
            <w:r>
              <w:rPr>
                <w:b w:val="0"/>
                <w:sz w:val="24"/>
                <w:szCs w:val="24"/>
              </w:rPr>
              <w:t>Environment Factor</w:t>
            </w:r>
          </w:p>
        </w:tc>
        <w:tc>
          <w:tcPr>
            <w:tcW w:w="1680" w:type="dxa"/>
          </w:tcPr>
          <w:p w:rsidR="004A093E" w:rsidRDefault="008849C0">
            <w:pPr>
              <w:pStyle w:val="Title"/>
              <w:jc w:val="left"/>
            </w:pPr>
            <w:r>
              <w:rPr>
                <w:b w:val="0"/>
                <w:sz w:val="24"/>
                <w:szCs w:val="24"/>
              </w:rPr>
              <w:t>2</w:t>
            </w:r>
          </w:p>
        </w:tc>
        <w:tc>
          <w:tcPr>
            <w:tcW w:w="3568" w:type="dxa"/>
          </w:tcPr>
          <w:p w:rsidR="004A093E" w:rsidRDefault="008849C0">
            <w:pPr>
              <w:pStyle w:val="Title"/>
              <w:jc w:val="left"/>
            </w:pPr>
            <m:oMath>
              <m:sSub>
                <m:sSubPr>
                  <m:ctrlPr>
                    <w:rPr>
                      <w:rFonts w:ascii="Cambria" w:eastAsia="Cambria" w:hAnsi="Cambria" w:cs="Cambria"/>
                      <w:sz w:val="24"/>
                      <w:szCs w:val="24"/>
                    </w:rPr>
                  </m:ctrlPr>
                </m:sSubPr>
                <m:e>
                  <m:r>
                    <m:rPr>
                      <m:sty m:val="bi"/>
                    </m:rPr>
                    <w:rPr>
                      <w:rFonts w:ascii="Cambria" w:eastAsia="Cambria" w:hAnsi="Cambria" w:cs="Cambria"/>
                      <w:sz w:val="24"/>
                      <w:szCs w:val="24"/>
                    </w:rPr>
                    <m:t>G</m:t>
                  </m:r>
                </m:e>
                <m:sub>
                  <m:r>
                    <m:rPr>
                      <m:sty m:val="bi"/>
                    </m:rPr>
                    <w:rPr>
                      <w:rFonts w:ascii="Cambria" w:eastAsia="Cambria" w:hAnsi="Cambria" w:cs="Cambria"/>
                      <w:sz w:val="24"/>
                      <w:szCs w:val="24"/>
                    </w:rPr>
                    <m:t>F</m:t>
                  </m:r>
                </m:sub>
              </m:sSub>
              <m:r>
                <m:rPr>
                  <m:sty m:val="bi"/>
                </m:rPr>
                <w:rPr>
                  <w:rFonts w:ascii="Cambria" w:eastAsia="Cambria" w:hAnsi="Cambria" w:cs="Cambria"/>
                  <w:sz w:val="24"/>
                  <w:szCs w:val="24"/>
                </w:rPr>
                <m:t>(</m:t>
              </m:r>
              <m:r>
                <m:rPr>
                  <m:sty m:val="bi"/>
                </m:rPr>
                <w:rPr>
                  <w:rFonts w:ascii="Cambria" w:eastAsia="Cambria" w:hAnsi="Cambria" w:cs="Cambria"/>
                  <w:sz w:val="24"/>
                  <w:szCs w:val="24"/>
                </w:rPr>
                <m:t>Ground</m:t>
              </m:r>
              <m:r>
                <m:rPr>
                  <m:sty m:val="bi"/>
                </m:rPr>
                <w:rPr>
                  <w:rFonts w:ascii="Cambria" w:eastAsia="Cambria" w:hAnsi="Cambria" w:cs="Cambria"/>
                  <w:sz w:val="24"/>
                  <w:szCs w:val="24"/>
                </w:rPr>
                <m:t>,</m:t>
              </m:r>
              <m:r>
                <m:rPr>
                  <m:sty m:val="bi"/>
                </m:rPr>
                <w:rPr>
                  <w:rFonts w:ascii="Cambria" w:eastAsia="Cambria" w:hAnsi="Cambria" w:cs="Cambria"/>
                  <w:sz w:val="24"/>
                  <w:szCs w:val="24"/>
                </w:rPr>
                <m:t>Fixed</m:t>
              </m:r>
              <m:r>
                <m:rPr>
                  <m:sty m:val="bi"/>
                </m:rPr>
                <w:rPr>
                  <w:rFonts w:ascii="Cambria" w:eastAsia="Cambria" w:hAnsi="Cambria" w:cs="Cambria"/>
                  <w:sz w:val="24"/>
                  <w:szCs w:val="24"/>
                </w:rPr>
                <m:t xml:space="preserve">) </m:t>
              </m:r>
            </m:oMath>
            <w:r>
              <w:rPr>
                <w:b w:val="0"/>
                <w:sz w:val="24"/>
                <w:szCs w:val="24"/>
              </w:rPr>
              <w:t>MIL-HDBK [1] section 3.0</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Q</w:t>
            </w:r>
            <w:proofErr w:type="gramEnd"/>
          </w:p>
        </w:tc>
        <w:tc>
          <w:tcPr>
            <w:tcW w:w="2845" w:type="dxa"/>
          </w:tcPr>
          <w:p w:rsidR="004A093E" w:rsidRDefault="008849C0">
            <w:pPr>
              <w:pStyle w:val="Title"/>
              <w:jc w:val="left"/>
            </w:pPr>
            <w:r>
              <w:rPr>
                <w:b w:val="0"/>
                <w:sz w:val="24"/>
                <w:szCs w:val="24"/>
              </w:rPr>
              <w:t>Quality Factor</w:t>
            </w:r>
          </w:p>
        </w:tc>
        <w:tc>
          <w:tcPr>
            <w:tcW w:w="1680" w:type="dxa"/>
          </w:tcPr>
          <w:p w:rsidR="004A093E" w:rsidRDefault="008849C0">
            <w:pPr>
              <w:pStyle w:val="Title"/>
              <w:jc w:val="left"/>
            </w:pPr>
            <w:r>
              <w:rPr>
                <w:b w:val="0"/>
                <w:sz w:val="24"/>
                <w:szCs w:val="24"/>
              </w:rPr>
              <w:t>10</w:t>
            </w:r>
          </w:p>
        </w:tc>
        <w:tc>
          <w:tcPr>
            <w:tcW w:w="3568" w:type="dxa"/>
          </w:tcPr>
          <w:p w:rsidR="004A093E" w:rsidRDefault="008849C0">
            <w:pPr>
              <w:pStyle w:val="Title"/>
              <w:jc w:val="left"/>
            </w:pPr>
            <w:r>
              <w:rPr>
                <w:b w:val="0"/>
                <w:sz w:val="24"/>
                <w:szCs w:val="24"/>
              </w:rPr>
              <w:t>Commercial Component</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L</w:t>
            </w:r>
            <w:proofErr w:type="gramEnd"/>
          </w:p>
        </w:tc>
        <w:tc>
          <w:tcPr>
            <w:tcW w:w="2845" w:type="dxa"/>
          </w:tcPr>
          <w:p w:rsidR="004A093E" w:rsidRDefault="008849C0">
            <w:pPr>
              <w:pStyle w:val="Title"/>
              <w:jc w:val="left"/>
            </w:pPr>
            <w:r>
              <w:rPr>
                <w:b w:val="0"/>
                <w:sz w:val="24"/>
                <w:szCs w:val="24"/>
              </w:rPr>
              <w:t>Learning Factor</w:t>
            </w:r>
          </w:p>
        </w:tc>
        <w:tc>
          <w:tcPr>
            <w:tcW w:w="1680" w:type="dxa"/>
          </w:tcPr>
          <w:p w:rsidR="004A093E" w:rsidRDefault="008849C0">
            <w:pPr>
              <w:pStyle w:val="Title"/>
              <w:jc w:val="left"/>
            </w:pPr>
            <w:r>
              <w:rPr>
                <w:b w:val="0"/>
                <w:sz w:val="24"/>
                <w:szCs w:val="24"/>
              </w:rPr>
              <w:t>1</w:t>
            </w:r>
          </w:p>
        </w:tc>
        <w:tc>
          <w:tcPr>
            <w:tcW w:w="3568" w:type="dxa"/>
          </w:tcPr>
          <w:p w:rsidR="004A093E" w:rsidRDefault="008849C0">
            <w:pPr>
              <w:pStyle w:val="Title"/>
              <w:jc w:val="left"/>
            </w:pPr>
            <w:r>
              <w:rPr>
                <w:b w:val="0"/>
                <w:sz w:val="24"/>
                <w:szCs w:val="24"/>
              </w:rPr>
              <w:t xml:space="preserve">Component has been in production for over 2 years. </w:t>
            </w:r>
          </w:p>
        </w:tc>
      </w:tr>
      <w:tr w:rsidR="004A093E">
        <w:trPr>
          <w:trHeight w:val="400"/>
        </w:trPr>
        <w:tc>
          <w:tcPr>
            <w:tcW w:w="9853" w:type="dxa"/>
            <w:gridSpan w:val="4"/>
          </w:tcPr>
          <w:p w:rsidR="004A093E" w:rsidRDefault="008849C0">
            <w:pPr>
              <w:pStyle w:val="Title"/>
              <w:jc w:val="left"/>
              <w:rPr>
                <w:b w:val="0"/>
                <w:sz w:val="24"/>
                <w:szCs w:val="24"/>
              </w:rPr>
            </w:pPr>
            <w:r>
              <w:rPr>
                <w:sz w:val="24"/>
                <w:szCs w:val="24"/>
              </w:rPr>
              <w:t>Entire Design:</w:t>
            </w:r>
          </w:p>
        </w:tc>
      </w:tr>
      <w:tr w:rsidR="004A093E">
        <w:trPr>
          <w:trHeight w:val="400"/>
        </w:trPr>
        <w:tc>
          <w:tcPr>
            <w:tcW w:w="1760" w:type="dxa"/>
          </w:tcPr>
          <w:p w:rsidR="004A093E" w:rsidRDefault="008849C0">
            <w:pP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λ</m:t>
                    </m:r>
                  </m:e>
                  <m:sub>
                    <m:r>
                      <w:rPr>
                        <w:rFonts w:ascii="Cambria" w:eastAsia="Cambria" w:hAnsi="Cambria" w:cs="Cambria"/>
                      </w:rPr>
                      <m:t>p</m:t>
                    </m:r>
                  </m:sub>
                </m:sSub>
              </m:oMath>
            </m:oMathPara>
          </w:p>
        </w:tc>
        <w:tc>
          <w:tcPr>
            <w:tcW w:w="2845" w:type="dxa"/>
          </w:tcPr>
          <w:p w:rsidR="004A093E" w:rsidRDefault="008849C0">
            <w:pPr>
              <w:pStyle w:val="Title"/>
              <w:jc w:val="left"/>
            </w:pPr>
            <w:r>
              <w:rPr>
                <w:b w:val="0"/>
                <w:sz w:val="24"/>
                <w:szCs w:val="24"/>
              </w:rPr>
              <w:t>Failures rate per million hours</w:t>
            </w:r>
          </w:p>
        </w:tc>
        <w:tc>
          <w:tcPr>
            <w:tcW w:w="1680" w:type="dxa"/>
          </w:tcPr>
          <w:p w:rsidR="004A093E" w:rsidRDefault="008849C0">
            <w:pPr>
              <w:pStyle w:val="Title"/>
              <w:jc w:val="left"/>
            </w:pPr>
            <w:r>
              <w:rPr>
                <w:b w:val="0"/>
                <w:sz w:val="24"/>
                <w:szCs w:val="24"/>
              </w:rPr>
              <w:t>1.1748</w:t>
            </w:r>
          </w:p>
        </w:tc>
        <w:tc>
          <w:tcPr>
            <w:tcW w:w="3568" w:type="dxa"/>
          </w:tcPr>
          <w:p w:rsidR="004A093E" w:rsidRDefault="008849C0">
            <w:pPr>
              <w:pStyle w:val="Title"/>
              <w:jc w:val="left"/>
            </w:pPr>
            <w:r>
              <w:rPr>
                <w:b w:val="0"/>
                <w:sz w:val="24"/>
                <w:szCs w:val="24"/>
              </w:rPr>
              <w:t>Using the equation found in the MIL-HDBK [1] section 5.1</w:t>
            </w:r>
          </w:p>
        </w:tc>
      </w:tr>
      <w:tr w:rsidR="004A093E">
        <w:trPr>
          <w:trHeight w:val="180"/>
        </w:trPr>
        <w:tc>
          <w:tcPr>
            <w:tcW w:w="1760" w:type="dxa"/>
          </w:tcPr>
          <w:p w:rsidR="004A093E" w:rsidRDefault="008849C0">
            <w:pPr>
              <w:pStyle w:val="Title"/>
              <w:jc w:val="left"/>
              <w:rPr>
                <w:b w:val="0"/>
              </w:rPr>
            </w:pPr>
            <w:r>
              <w:rPr>
                <w:b w:val="0"/>
                <w:sz w:val="24"/>
                <w:szCs w:val="24"/>
              </w:rPr>
              <w:t>MTTF</w:t>
            </w:r>
          </w:p>
        </w:tc>
        <w:tc>
          <w:tcPr>
            <w:tcW w:w="2845" w:type="dxa"/>
          </w:tcPr>
          <w:p w:rsidR="004A093E" w:rsidRDefault="008849C0">
            <w:pPr>
              <w:pStyle w:val="Title"/>
              <w:jc w:val="left"/>
            </w:pPr>
            <w:r>
              <w:rPr>
                <w:b w:val="0"/>
                <w:sz w:val="24"/>
                <w:szCs w:val="24"/>
              </w:rPr>
              <w:t>Mean Time to Failure</w:t>
            </w:r>
          </w:p>
        </w:tc>
        <w:tc>
          <w:tcPr>
            <w:tcW w:w="1680" w:type="dxa"/>
          </w:tcPr>
          <w:p w:rsidR="004A093E" w:rsidRDefault="008849C0">
            <w:pPr>
              <w:pStyle w:val="Title"/>
              <w:jc w:val="left"/>
            </w:pPr>
            <w:proofErr w:type="gramStart"/>
            <w:r>
              <w:rPr>
                <w:b w:val="0"/>
                <w:sz w:val="24"/>
                <w:szCs w:val="24"/>
              </w:rPr>
              <w:t>848608 hrs.</w:t>
            </w:r>
            <w:proofErr w:type="gramEnd"/>
          </w:p>
        </w:tc>
        <w:tc>
          <w:tcPr>
            <w:tcW w:w="3568" w:type="dxa"/>
          </w:tcPr>
          <w:p w:rsidR="004A093E" w:rsidRDefault="008849C0">
            <w:pPr>
              <w:pStyle w:val="Title"/>
              <w:jc w:val="left"/>
              <w:rPr>
                <w:b w:val="0"/>
                <w:sz w:val="24"/>
                <w:szCs w:val="24"/>
              </w:rPr>
            </w:pPr>
            <w:r>
              <w:rPr>
                <w:b w:val="0"/>
                <w:sz w:val="24"/>
                <w:szCs w:val="24"/>
              </w:rPr>
              <w:t>Approximately 97 years.</w:t>
            </w:r>
          </w:p>
        </w:tc>
      </w:tr>
    </w:tbl>
    <w:p w:rsidR="004A093E" w:rsidRDefault="004A093E"/>
    <w:p w:rsidR="004A093E" w:rsidRDefault="004A093E"/>
    <w:p w:rsidR="004A093E" w:rsidRDefault="008849C0">
      <w:pPr>
        <w:pStyle w:val="Title"/>
        <w:jc w:val="left"/>
        <w:rPr>
          <w:b w:val="0"/>
          <w:sz w:val="24"/>
          <w:szCs w:val="24"/>
          <w:u w:val="single"/>
        </w:rPr>
      </w:pPr>
      <w:r>
        <w:rPr>
          <w:b w:val="0"/>
          <w:sz w:val="24"/>
          <w:szCs w:val="24"/>
          <w:u w:val="single"/>
        </w:rPr>
        <w:t>RN4020</w:t>
      </w:r>
    </w:p>
    <w:p w:rsidR="004A093E" w:rsidRDefault="004A093E">
      <w:pPr>
        <w:pStyle w:val="Title"/>
        <w:jc w:val="left"/>
        <w:rPr>
          <w:b w:val="0"/>
          <w:sz w:val="24"/>
          <w:szCs w:val="24"/>
          <w:u w:val="single"/>
        </w:rPr>
      </w:pPr>
    </w:p>
    <w:p w:rsidR="004A093E" w:rsidRDefault="008849C0">
      <w:pPr>
        <w:pStyle w:val="Title"/>
        <w:jc w:val="left"/>
        <w:rPr>
          <w:b w:val="0"/>
          <w:sz w:val="24"/>
          <w:szCs w:val="24"/>
        </w:rPr>
      </w:pPr>
      <w:r>
        <w:rPr>
          <w:b w:val="0"/>
          <w:sz w:val="24"/>
          <w:szCs w:val="24"/>
        </w:rPr>
        <w:t xml:space="preserve">Android </w:t>
      </w:r>
      <w:proofErr w:type="gramStart"/>
      <w:r>
        <w:rPr>
          <w:b w:val="0"/>
          <w:sz w:val="24"/>
          <w:szCs w:val="24"/>
        </w:rPr>
        <w:t>application communicate</w:t>
      </w:r>
      <w:proofErr w:type="gramEnd"/>
      <w:r>
        <w:rPr>
          <w:b w:val="0"/>
          <w:sz w:val="24"/>
          <w:szCs w:val="24"/>
        </w:rPr>
        <w:t xml:space="preserve"> with microcontroller through RN4020. Based on its complication, it was chosen for reliability analysis. If RN4020 can’t work normally, microcontroller can’t work as well, because </w:t>
      </w:r>
      <w:proofErr w:type="gramStart"/>
      <w:r>
        <w:rPr>
          <w:b w:val="0"/>
          <w:sz w:val="24"/>
          <w:szCs w:val="24"/>
        </w:rPr>
        <w:t>microcontroller get</w:t>
      </w:r>
      <w:proofErr w:type="gramEnd"/>
      <w:r>
        <w:rPr>
          <w:b w:val="0"/>
          <w:sz w:val="24"/>
          <w:szCs w:val="24"/>
        </w:rPr>
        <w:t xml:space="preserve"> the order information fro</w:t>
      </w:r>
      <w:r>
        <w:rPr>
          <w:b w:val="0"/>
          <w:sz w:val="24"/>
          <w:szCs w:val="24"/>
        </w:rPr>
        <w:t xml:space="preserve">m the Android application through RN4020. </w:t>
      </w:r>
      <w:proofErr w:type="gramStart"/>
      <w:r>
        <w:rPr>
          <w:b w:val="0"/>
          <w:sz w:val="24"/>
          <w:szCs w:val="24"/>
        </w:rPr>
        <w:t>After all the data collected from its data sheet and military handbook.</w:t>
      </w:r>
      <w:proofErr w:type="gramEnd"/>
      <w:r>
        <w:rPr>
          <w:b w:val="0"/>
          <w:sz w:val="24"/>
          <w:szCs w:val="24"/>
        </w:rPr>
        <w:t xml:space="preserve"> Calculated failures rate per million hours (</w:t>
      </w:r>
      <m:oMath>
        <m:sSub>
          <m:sSubPr>
            <m:ctrlPr>
              <w:rPr>
                <w:rFonts w:ascii="Cambria" w:eastAsia="Cambria" w:hAnsi="Cambria" w:cs="Cambria"/>
                <w:sz w:val="24"/>
                <w:szCs w:val="24"/>
              </w:rPr>
            </m:ctrlPr>
          </m:sSubPr>
          <m:e>
            <m:r>
              <m:rPr>
                <m:sty m:val="bi"/>
              </m:rPr>
              <w:rPr>
                <w:rFonts w:ascii="Cambria" w:eastAsia="Cambria" w:hAnsi="Cambria" w:cs="Cambria"/>
                <w:sz w:val="24"/>
                <w:szCs w:val="24"/>
              </w:rPr>
              <m:t>λ</m:t>
            </m:r>
          </m:e>
          <m:sub>
            <m:r>
              <m:rPr>
                <m:sty m:val="bi"/>
              </m:rPr>
              <w:rPr>
                <w:rFonts w:ascii="Cambria" w:eastAsia="Cambria" w:hAnsi="Cambria" w:cs="Cambria"/>
                <w:sz w:val="24"/>
                <w:szCs w:val="24"/>
              </w:rPr>
              <m:t>p</m:t>
            </m:r>
          </m:sub>
        </m:sSub>
      </m:oMath>
      <w:r>
        <w:rPr>
          <w:b w:val="0"/>
          <w:sz w:val="24"/>
          <w:szCs w:val="24"/>
        </w:rPr>
        <w:t>) and MTTF are in an acceptable range, which means RN4020 is a reliable and safe electronic pa</w:t>
      </w:r>
      <w:r>
        <w:rPr>
          <w:b w:val="0"/>
          <w:sz w:val="24"/>
          <w:szCs w:val="24"/>
        </w:rPr>
        <w:t>rt.</w:t>
      </w:r>
    </w:p>
    <w:p w:rsidR="004A093E" w:rsidRDefault="004A093E">
      <w:pPr>
        <w:pStyle w:val="Title"/>
        <w:jc w:val="left"/>
        <w:rPr>
          <w:b w:val="0"/>
          <w:sz w:val="24"/>
          <w:szCs w:val="24"/>
        </w:rPr>
      </w:pPr>
    </w:p>
    <w:tbl>
      <w:tblPr>
        <w:tblStyle w:val="a2"/>
        <w:tblW w:w="9853"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0"/>
        <w:gridCol w:w="2845"/>
        <w:gridCol w:w="1680"/>
        <w:gridCol w:w="3568"/>
      </w:tblGrid>
      <w:tr w:rsidR="004A093E">
        <w:tc>
          <w:tcPr>
            <w:tcW w:w="1760" w:type="dxa"/>
          </w:tcPr>
          <w:p w:rsidR="004A093E" w:rsidRDefault="008849C0">
            <w:pPr>
              <w:pStyle w:val="Title"/>
              <w:jc w:val="left"/>
            </w:pPr>
            <w:proofErr w:type="gramStart"/>
            <w:r>
              <w:rPr>
                <w:sz w:val="24"/>
                <w:szCs w:val="24"/>
              </w:rPr>
              <w:lastRenderedPageBreak/>
              <w:t>v</w:t>
            </w:r>
            <w:proofErr w:type="gramEnd"/>
          </w:p>
        </w:tc>
        <w:tc>
          <w:tcPr>
            <w:tcW w:w="2845" w:type="dxa"/>
          </w:tcPr>
          <w:p w:rsidR="004A093E" w:rsidRDefault="008849C0">
            <w:pPr>
              <w:pStyle w:val="Title"/>
              <w:jc w:val="left"/>
            </w:pPr>
            <w:r>
              <w:rPr>
                <w:sz w:val="24"/>
                <w:szCs w:val="24"/>
              </w:rPr>
              <w:t>Description</w:t>
            </w:r>
          </w:p>
          <w:p w:rsidR="004A093E" w:rsidRDefault="004A093E">
            <w:pPr>
              <w:pStyle w:val="Title"/>
              <w:jc w:val="left"/>
            </w:pPr>
          </w:p>
        </w:tc>
        <w:tc>
          <w:tcPr>
            <w:tcW w:w="1680" w:type="dxa"/>
          </w:tcPr>
          <w:p w:rsidR="004A093E" w:rsidRDefault="008849C0">
            <w:pPr>
              <w:pStyle w:val="Title"/>
              <w:jc w:val="left"/>
            </w:pPr>
            <w:r>
              <w:rPr>
                <w:sz w:val="24"/>
                <w:szCs w:val="24"/>
              </w:rPr>
              <w:t>Value</w:t>
            </w:r>
          </w:p>
        </w:tc>
        <w:tc>
          <w:tcPr>
            <w:tcW w:w="3568" w:type="dxa"/>
          </w:tcPr>
          <w:p w:rsidR="004A093E" w:rsidRDefault="008849C0">
            <w:pPr>
              <w:pStyle w:val="Title"/>
              <w:jc w:val="left"/>
            </w:pPr>
            <w:r>
              <w:rPr>
                <w:i/>
                <w:sz w:val="24"/>
                <w:szCs w:val="24"/>
              </w:rPr>
              <w:t>Comments</w:t>
            </w:r>
            <w:r>
              <w:rPr>
                <w:b w:val="0"/>
                <w:i/>
                <w:sz w:val="24"/>
                <w:szCs w:val="24"/>
              </w:rPr>
              <w:t xml:space="preserve"> regarding choice of parameter value, especially if you had to make assumptions.</w:t>
            </w:r>
          </w:p>
        </w:tc>
      </w:tr>
      <w:tr w:rsidR="004A093E">
        <w:tc>
          <w:tcPr>
            <w:tcW w:w="1760" w:type="dxa"/>
          </w:tcPr>
          <w:p w:rsidR="004A093E" w:rsidRDefault="008849C0">
            <w:pPr>
              <w:pStyle w:val="Title"/>
              <w:jc w:val="left"/>
            </w:pPr>
            <w:r>
              <w:rPr>
                <w:b w:val="0"/>
                <w:sz w:val="24"/>
                <w:szCs w:val="24"/>
              </w:rPr>
              <w:t xml:space="preserve">C1 </w:t>
            </w:r>
          </w:p>
        </w:tc>
        <w:tc>
          <w:tcPr>
            <w:tcW w:w="2845" w:type="dxa"/>
          </w:tcPr>
          <w:p w:rsidR="004A093E" w:rsidRDefault="008849C0">
            <w:pPr>
              <w:pStyle w:val="Title"/>
              <w:jc w:val="left"/>
            </w:pPr>
            <w:r>
              <w:rPr>
                <w:b w:val="0"/>
                <w:sz w:val="24"/>
                <w:szCs w:val="24"/>
              </w:rPr>
              <w:t>Die Complexity Failure Rate</w:t>
            </w:r>
          </w:p>
        </w:tc>
        <w:tc>
          <w:tcPr>
            <w:tcW w:w="1680" w:type="dxa"/>
          </w:tcPr>
          <w:p w:rsidR="004A093E" w:rsidRDefault="008849C0">
            <w:pPr>
              <w:pStyle w:val="Title"/>
              <w:jc w:val="left"/>
            </w:pPr>
            <w:r>
              <w:rPr>
                <w:b w:val="0"/>
                <w:sz w:val="24"/>
                <w:szCs w:val="24"/>
              </w:rPr>
              <w:t>.02</w:t>
            </w:r>
          </w:p>
        </w:tc>
        <w:tc>
          <w:tcPr>
            <w:tcW w:w="3568" w:type="dxa"/>
          </w:tcPr>
          <w:p w:rsidR="004A093E" w:rsidRDefault="008849C0">
            <w:pPr>
              <w:pStyle w:val="Title"/>
              <w:jc w:val="left"/>
              <w:rPr>
                <w:b w:val="0"/>
                <w:sz w:val="24"/>
                <w:szCs w:val="24"/>
              </w:rPr>
            </w:pPr>
            <w:r>
              <w:rPr>
                <w:b w:val="0"/>
                <w:sz w:val="24"/>
                <w:szCs w:val="24"/>
              </w:rPr>
              <w:t xml:space="preserve">MIL-HDBK-217F [1] </w:t>
            </w:r>
          </w:p>
          <w:p w:rsidR="004A093E" w:rsidRDefault="008849C0">
            <w:pPr>
              <w:pStyle w:val="Title"/>
              <w:jc w:val="left"/>
              <w:rPr>
                <w:b w:val="0"/>
                <w:sz w:val="24"/>
                <w:szCs w:val="24"/>
              </w:rPr>
            </w:pPr>
            <w:proofErr w:type="gramStart"/>
            <w:r>
              <w:rPr>
                <w:b w:val="0"/>
                <w:sz w:val="24"/>
                <w:szCs w:val="24"/>
              </w:rPr>
              <w:t>with</w:t>
            </w:r>
            <w:proofErr w:type="gramEnd"/>
            <w:r>
              <w:rPr>
                <w:b w:val="0"/>
                <w:sz w:val="24"/>
                <w:szCs w:val="24"/>
              </w:rPr>
              <w:t xml:space="preserve"> 100 to 300 transistors.</w:t>
            </w:r>
          </w:p>
        </w:tc>
      </w:tr>
      <w:tr w:rsidR="004A093E">
        <w:trPr>
          <w:trHeight w:val="34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T</w:t>
            </w:r>
            <w:proofErr w:type="gramEnd"/>
          </w:p>
        </w:tc>
        <w:tc>
          <w:tcPr>
            <w:tcW w:w="2845" w:type="dxa"/>
          </w:tcPr>
          <w:p w:rsidR="004A093E" w:rsidRDefault="008849C0">
            <w:pPr>
              <w:pStyle w:val="Title"/>
              <w:jc w:val="left"/>
            </w:pPr>
            <w:r>
              <w:rPr>
                <w:b w:val="0"/>
                <w:sz w:val="24"/>
                <w:szCs w:val="24"/>
              </w:rPr>
              <w:t>Temperature coefficients</w:t>
            </w:r>
          </w:p>
        </w:tc>
        <w:tc>
          <w:tcPr>
            <w:tcW w:w="1680" w:type="dxa"/>
          </w:tcPr>
          <w:p w:rsidR="004A093E" w:rsidRDefault="008849C0">
            <w:pPr>
              <w:pStyle w:val="Title"/>
              <w:jc w:val="left"/>
            </w:pPr>
            <w:r>
              <w:rPr>
                <w:b w:val="0"/>
                <w:sz w:val="24"/>
                <w:szCs w:val="24"/>
              </w:rPr>
              <w:t>9.8</w:t>
            </w:r>
          </w:p>
        </w:tc>
        <w:tc>
          <w:tcPr>
            <w:tcW w:w="3568" w:type="dxa"/>
          </w:tcPr>
          <w:p w:rsidR="004A093E" w:rsidRDefault="008849C0">
            <w:pPr>
              <w:pStyle w:val="Title"/>
              <w:jc w:val="left"/>
            </w:pPr>
            <w:proofErr w:type="gramStart"/>
            <w:r>
              <w:rPr>
                <w:b w:val="0"/>
                <w:sz w:val="24"/>
                <w:szCs w:val="24"/>
              </w:rPr>
              <w:t>Assumed the worst junction temperature for regulator, 85C.</w:t>
            </w:r>
            <w:proofErr w:type="gramEnd"/>
            <w:r>
              <w:rPr>
                <w:b w:val="0"/>
                <w:sz w:val="24"/>
                <w:szCs w:val="24"/>
              </w:rPr>
              <w:t xml:space="preserve"> </w:t>
            </w:r>
          </w:p>
        </w:tc>
      </w:tr>
      <w:tr w:rsidR="004A093E">
        <w:tc>
          <w:tcPr>
            <w:tcW w:w="1760" w:type="dxa"/>
          </w:tcPr>
          <w:p w:rsidR="004A093E" w:rsidRDefault="008849C0">
            <w:pPr>
              <w:pStyle w:val="Title"/>
              <w:jc w:val="left"/>
            </w:pPr>
            <w:r>
              <w:rPr>
                <w:b w:val="0"/>
                <w:sz w:val="24"/>
                <w:szCs w:val="24"/>
              </w:rPr>
              <w:t>C2</w:t>
            </w:r>
          </w:p>
        </w:tc>
        <w:tc>
          <w:tcPr>
            <w:tcW w:w="2845" w:type="dxa"/>
          </w:tcPr>
          <w:p w:rsidR="004A093E" w:rsidRDefault="008849C0">
            <w:pPr>
              <w:pStyle w:val="Title"/>
              <w:jc w:val="left"/>
            </w:pPr>
            <w:r>
              <w:rPr>
                <w:b w:val="0"/>
                <w:sz w:val="24"/>
                <w:szCs w:val="24"/>
              </w:rPr>
              <w:t>Package Failure Rate</w:t>
            </w:r>
          </w:p>
        </w:tc>
        <w:tc>
          <w:tcPr>
            <w:tcW w:w="1680" w:type="dxa"/>
          </w:tcPr>
          <w:p w:rsidR="004A093E" w:rsidRDefault="008849C0">
            <w:pPr>
              <w:pStyle w:val="Title"/>
              <w:jc w:val="left"/>
            </w:pPr>
            <w:r>
              <w:rPr>
                <w:b w:val="0"/>
                <w:sz w:val="24"/>
                <w:szCs w:val="24"/>
              </w:rPr>
              <w:t>.00079</w:t>
            </w:r>
          </w:p>
        </w:tc>
        <w:tc>
          <w:tcPr>
            <w:tcW w:w="3568" w:type="dxa"/>
          </w:tcPr>
          <w:p w:rsidR="004A093E" w:rsidRDefault="008849C0">
            <w:pPr>
              <w:pStyle w:val="Title"/>
              <w:jc w:val="left"/>
            </w:pPr>
            <w:r>
              <w:rPr>
                <w:b w:val="0"/>
                <w:sz w:val="24"/>
                <w:szCs w:val="24"/>
              </w:rPr>
              <w:t>SMT with 22 pins from MIL-Hnbk-217f page 5-14 [1]</w:t>
            </w:r>
          </w:p>
        </w:tc>
      </w:tr>
      <w:tr w:rsidR="004A093E">
        <w:trPr>
          <w:trHeight w:val="38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E</w:t>
            </w:r>
            <w:proofErr w:type="gramEnd"/>
          </w:p>
        </w:tc>
        <w:tc>
          <w:tcPr>
            <w:tcW w:w="2845" w:type="dxa"/>
          </w:tcPr>
          <w:p w:rsidR="004A093E" w:rsidRDefault="008849C0">
            <w:pPr>
              <w:pStyle w:val="Title"/>
              <w:jc w:val="left"/>
            </w:pPr>
            <w:r>
              <w:rPr>
                <w:b w:val="0"/>
                <w:sz w:val="24"/>
                <w:szCs w:val="24"/>
              </w:rPr>
              <w:t>Environment Factor</w:t>
            </w:r>
          </w:p>
        </w:tc>
        <w:tc>
          <w:tcPr>
            <w:tcW w:w="1680" w:type="dxa"/>
          </w:tcPr>
          <w:p w:rsidR="004A093E" w:rsidRDefault="008849C0">
            <w:pPr>
              <w:pStyle w:val="Title"/>
              <w:jc w:val="left"/>
            </w:pPr>
            <w:r>
              <w:rPr>
                <w:b w:val="0"/>
                <w:sz w:val="24"/>
                <w:szCs w:val="24"/>
              </w:rPr>
              <w:t>2</w:t>
            </w:r>
          </w:p>
        </w:tc>
        <w:tc>
          <w:tcPr>
            <w:tcW w:w="3568" w:type="dxa"/>
          </w:tcPr>
          <w:p w:rsidR="004A093E" w:rsidRDefault="008849C0">
            <w:pPr>
              <w:pStyle w:val="Title"/>
              <w:jc w:val="left"/>
            </w:pPr>
            <m:oMath>
              <m:sSub>
                <m:sSubPr>
                  <m:ctrlPr>
                    <w:rPr>
                      <w:rFonts w:ascii="Cambria" w:eastAsia="Cambria" w:hAnsi="Cambria" w:cs="Cambria"/>
                      <w:sz w:val="24"/>
                      <w:szCs w:val="24"/>
                    </w:rPr>
                  </m:ctrlPr>
                </m:sSubPr>
                <m:e>
                  <m:r>
                    <m:rPr>
                      <m:sty m:val="bi"/>
                    </m:rPr>
                    <w:rPr>
                      <w:rFonts w:ascii="Cambria" w:eastAsia="Cambria" w:hAnsi="Cambria" w:cs="Cambria"/>
                      <w:sz w:val="24"/>
                      <w:szCs w:val="24"/>
                    </w:rPr>
                    <m:t>G</m:t>
                  </m:r>
                </m:e>
                <m:sub>
                  <m:r>
                    <m:rPr>
                      <m:sty m:val="bi"/>
                    </m:rPr>
                    <w:rPr>
                      <w:rFonts w:ascii="Cambria" w:eastAsia="Cambria" w:hAnsi="Cambria" w:cs="Cambria"/>
                      <w:sz w:val="24"/>
                      <w:szCs w:val="24"/>
                    </w:rPr>
                    <m:t>F</m:t>
                  </m:r>
                </m:sub>
              </m:sSub>
              <m:r>
                <m:rPr>
                  <m:sty m:val="bi"/>
                </m:rPr>
                <w:rPr>
                  <w:rFonts w:ascii="Cambria" w:eastAsia="Cambria" w:hAnsi="Cambria" w:cs="Cambria"/>
                  <w:sz w:val="24"/>
                  <w:szCs w:val="24"/>
                </w:rPr>
                <m:t>(</m:t>
              </m:r>
              <m:r>
                <m:rPr>
                  <m:sty m:val="bi"/>
                </m:rPr>
                <w:rPr>
                  <w:rFonts w:ascii="Cambria" w:eastAsia="Cambria" w:hAnsi="Cambria" w:cs="Cambria"/>
                  <w:sz w:val="24"/>
                  <w:szCs w:val="24"/>
                </w:rPr>
                <m:t>Ground</m:t>
              </m:r>
              <m:r>
                <m:rPr>
                  <m:sty m:val="bi"/>
                </m:rPr>
                <w:rPr>
                  <w:rFonts w:ascii="Cambria" w:eastAsia="Cambria" w:hAnsi="Cambria" w:cs="Cambria"/>
                  <w:sz w:val="24"/>
                  <w:szCs w:val="24"/>
                </w:rPr>
                <m:t>,</m:t>
              </m:r>
              <m:r>
                <m:rPr>
                  <m:sty m:val="bi"/>
                </m:rPr>
                <w:rPr>
                  <w:rFonts w:ascii="Cambria" w:eastAsia="Cambria" w:hAnsi="Cambria" w:cs="Cambria"/>
                  <w:sz w:val="24"/>
                  <w:szCs w:val="24"/>
                </w:rPr>
                <m:t>Fixed</m:t>
              </m:r>
              <m:r>
                <m:rPr>
                  <m:sty m:val="bi"/>
                </m:rPr>
                <w:rPr>
                  <w:rFonts w:ascii="Cambria" w:eastAsia="Cambria" w:hAnsi="Cambria" w:cs="Cambria"/>
                  <w:sz w:val="24"/>
                  <w:szCs w:val="24"/>
                </w:rPr>
                <m:t xml:space="preserve">) </m:t>
              </m:r>
            </m:oMath>
            <w:r>
              <w:rPr>
                <w:b w:val="0"/>
                <w:sz w:val="24"/>
                <w:szCs w:val="24"/>
              </w:rPr>
              <w:t>MIL-HDBK [1] section 3.0</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Q</w:t>
            </w:r>
            <w:proofErr w:type="gramEnd"/>
          </w:p>
        </w:tc>
        <w:tc>
          <w:tcPr>
            <w:tcW w:w="2845" w:type="dxa"/>
          </w:tcPr>
          <w:p w:rsidR="004A093E" w:rsidRDefault="008849C0">
            <w:pPr>
              <w:pStyle w:val="Title"/>
              <w:jc w:val="left"/>
            </w:pPr>
            <w:r>
              <w:rPr>
                <w:b w:val="0"/>
                <w:sz w:val="24"/>
                <w:szCs w:val="24"/>
              </w:rPr>
              <w:t>Quality Factor</w:t>
            </w:r>
          </w:p>
        </w:tc>
        <w:tc>
          <w:tcPr>
            <w:tcW w:w="1680" w:type="dxa"/>
          </w:tcPr>
          <w:p w:rsidR="004A093E" w:rsidRDefault="008849C0">
            <w:pPr>
              <w:pStyle w:val="Title"/>
              <w:jc w:val="left"/>
            </w:pPr>
            <w:r>
              <w:rPr>
                <w:b w:val="0"/>
                <w:sz w:val="24"/>
                <w:szCs w:val="24"/>
              </w:rPr>
              <w:t>10</w:t>
            </w:r>
          </w:p>
        </w:tc>
        <w:tc>
          <w:tcPr>
            <w:tcW w:w="3568" w:type="dxa"/>
          </w:tcPr>
          <w:p w:rsidR="004A093E" w:rsidRDefault="008849C0">
            <w:pPr>
              <w:pStyle w:val="Title"/>
              <w:jc w:val="left"/>
            </w:pPr>
            <w:r>
              <w:rPr>
                <w:b w:val="0"/>
                <w:sz w:val="24"/>
                <w:szCs w:val="24"/>
              </w:rPr>
              <w:t>Commercial Component</w:t>
            </w:r>
          </w:p>
        </w:tc>
      </w:tr>
      <w:tr w:rsidR="004A093E">
        <w:trPr>
          <w:trHeight w:val="400"/>
        </w:trPr>
        <w:tc>
          <w:tcPr>
            <w:tcW w:w="1760" w:type="dxa"/>
          </w:tcPr>
          <w:p w:rsidR="004A093E" w:rsidRDefault="008849C0">
            <w:pPr>
              <w:pStyle w:val="Title"/>
              <w:jc w:val="left"/>
            </w:pPr>
            <w:proofErr w:type="gramStart"/>
            <w:r>
              <w:rPr>
                <w:b w:val="0"/>
                <w:sz w:val="24"/>
                <w:szCs w:val="24"/>
              </w:rPr>
              <w:t>π</w:t>
            </w:r>
            <w:r>
              <w:rPr>
                <w:rFonts w:ascii="b" w:eastAsia="b" w:hAnsi="b" w:cs="b"/>
                <w:b w:val="0"/>
                <w:sz w:val="24"/>
                <w:szCs w:val="24"/>
                <w:vertAlign w:val="subscript"/>
              </w:rPr>
              <w:t>L</w:t>
            </w:r>
            <w:proofErr w:type="gramEnd"/>
          </w:p>
        </w:tc>
        <w:tc>
          <w:tcPr>
            <w:tcW w:w="2845" w:type="dxa"/>
          </w:tcPr>
          <w:p w:rsidR="004A093E" w:rsidRDefault="008849C0">
            <w:pPr>
              <w:pStyle w:val="Title"/>
              <w:jc w:val="left"/>
            </w:pPr>
            <w:r>
              <w:rPr>
                <w:b w:val="0"/>
                <w:sz w:val="24"/>
                <w:szCs w:val="24"/>
              </w:rPr>
              <w:t>Learning Factor</w:t>
            </w:r>
          </w:p>
        </w:tc>
        <w:tc>
          <w:tcPr>
            <w:tcW w:w="1680" w:type="dxa"/>
          </w:tcPr>
          <w:p w:rsidR="004A093E" w:rsidRDefault="008849C0">
            <w:pPr>
              <w:pStyle w:val="Title"/>
              <w:jc w:val="left"/>
            </w:pPr>
            <w:r>
              <w:rPr>
                <w:b w:val="0"/>
                <w:sz w:val="24"/>
                <w:szCs w:val="24"/>
              </w:rPr>
              <w:t>1</w:t>
            </w:r>
          </w:p>
        </w:tc>
        <w:tc>
          <w:tcPr>
            <w:tcW w:w="3568" w:type="dxa"/>
          </w:tcPr>
          <w:p w:rsidR="004A093E" w:rsidRDefault="008849C0">
            <w:pPr>
              <w:pStyle w:val="Title"/>
              <w:jc w:val="left"/>
            </w:pPr>
            <w:r>
              <w:rPr>
                <w:b w:val="0"/>
                <w:sz w:val="24"/>
                <w:szCs w:val="24"/>
              </w:rPr>
              <w:t xml:space="preserve">Component has been in production for over 2 years. </w:t>
            </w:r>
          </w:p>
        </w:tc>
      </w:tr>
      <w:tr w:rsidR="004A093E">
        <w:trPr>
          <w:trHeight w:val="400"/>
        </w:trPr>
        <w:tc>
          <w:tcPr>
            <w:tcW w:w="9853" w:type="dxa"/>
            <w:gridSpan w:val="4"/>
          </w:tcPr>
          <w:p w:rsidR="004A093E" w:rsidRDefault="008849C0">
            <w:pPr>
              <w:pStyle w:val="Title"/>
              <w:jc w:val="left"/>
              <w:rPr>
                <w:b w:val="0"/>
                <w:sz w:val="24"/>
                <w:szCs w:val="24"/>
              </w:rPr>
            </w:pPr>
            <w:r>
              <w:rPr>
                <w:sz w:val="24"/>
                <w:szCs w:val="24"/>
              </w:rPr>
              <w:t>Entire Design:</w:t>
            </w:r>
          </w:p>
        </w:tc>
      </w:tr>
      <w:tr w:rsidR="004A093E">
        <w:trPr>
          <w:trHeight w:val="400"/>
        </w:trPr>
        <w:tc>
          <w:tcPr>
            <w:tcW w:w="1760" w:type="dxa"/>
          </w:tcPr>
          <w:p w:rsidR="004A093E" w:rsidRDefault="008849C0">
            <w:pPr>
              <w:rPr>
                <w:rFonts w:ascii="Cambria" w:eastAsia="Cambria" w:hAnsi="Cambria" w:cs="Cambria"/>
              </w:rPr>
            </w:pPr>
            <m:oMathPara>
              <m:oMathParaPr>
                <m:jc m:val="left"/>
              </m:oMathParaPr>
              <m:oMath>
                <m:sSub>
                  <m:sSubPr>
                    <m:ctrlPr>
                      <w:rPr>
                        <w:rFonts w:ascii="Cambria" w:eastAsia="Cambria" w:hAnsi="Cambria" w:cs="Cambria"/>
                      </w:rPr>
                    </m:ctrlPr>
                  </m:sSubPr>
                  <m:e>
                    <m:r>
                      <w:rPr>
                        <w:rFonts w:ascii="Cambria" w:eastAsia="Cambria" w:hAnsi="Cambria" w:cs="Cambria"/>
                      </w:rPr>
                      <m:t>λ</m:t>
                    </m:r>
                  </m:e>
                  <m:sub>
                    <m:r>
                      <w:rPr>
                        <w:rFonts w:ascii="Cambria" w:eastAsia="Cambria" w:hAnsi="Cambria" w:cs="Cambria"/>
                      </w:rPr>
                      <m:t>p</m:t>
                    </m:r>
                  </m:sub>
                </m:sSub>
              </m:oMath>
            </m:oMathPara>
          </w:p>
        </w:tc>
        <w:tc>
          <w:tcPr>
            <w:tcW w:w="2845" w:type="dxa"/>
          </w:tcPr>
          <w:p w:rsidR="004A093E" w:rsidRDefault="008849C0">
            <w:pPr>
              <w:pStyle w:val="Title"/>
              <w:jc w:val="left"/>
            </w:pPr>
            <w:r>
              <w:rPr>
                <w:b w:val="0"/>
                <w:sz w:val="24"/>
                <w:szCs w:val="24"/>
              </w:rPr>
              <w:t>Failures rate per million hours</w:t>
            </w:r>
          </w:p>
        </w:tc>
        <w:tc>
          <w:tcPr>
            <w:tcW w:w="1680" w:type="dxa"/>
          </w:tcPr>
          <w:p w:rsidR="004A093E" w:rsidRDefault="008849C0">
            <w:pPr>
              <w:pStyle w:val="Title"/>
              <w:jc w:val="left"/>
            </w:pPr>
            <w:r>
              <w:rPr>
                <w:b w:val="0"/>
                <w:sz w:val="24"/>
                <w:szCs w:val="24"/>
              </w:rPr>
              <w:t>3.9515</w:t>
            </w:r>
          </w:p>
        </w:tc>
        <w:tc>
          <w:tcPr>
            <w:tcW w:w="3568" w:type="dxa"/>
          </w:tcPr>
          <w:p w:rsidR="004A093E" w:rsidRDefault="008849C0">
            <w:pPr>
              <w:pStyle w:val="Title"/>
              <w:jc w:val="left"/>
            </w:pPr>
            <w:r>
              <w:rPr>
                <w:b w:val="0"/>
                <w:sz w:val="24"/>
                <w:szCs w:val="24"/>
              </w:rPr>
              <w:t>Using the equation found in the MIL-HDBK [1] section 5.1</w:t>
            </w:r>
          </w:p>
        </w:tc>
      </w:tr>
      <w:tr w:rsidR="004A093E">
        <w:trPr>
          <w:trHeight w:val="180"/>
        </w:trPr>
        <w:tc>
          <w:tcPr>
            <w:tcW w:w="1760" w:type="dxa"/>
          </w:tcPr>
          <w:p w:rsidR="004A093E" w:rsidRDefault="008849C0">
            <w:pPr>
              <w:pStyle w:val="Title"/>
              <w:jc w:val="left"/>
              <w:rPr>
                <w:b w:val="0"/>
              </w:rPr>
            </w:pPr>
            <w:r>
              <w:rPr>
                <w:b w:val="0"/>
                <w:sz w:val="24"/>
                <w:szCs w:val="24"/>
              </w:rPr>
              <w:t>MTTF</w:t>
            </w:r>
          </w:p>
        </w:tc>
        <w:tc>
          <w:tcPr>
            <w:tcW w:w="2845" w:type="dxa"/>
          </w:tcPr>
          <w:p w:rsidR="004A093E" w:rsidRDefault="008849C0">
            <w:pPr>
              <w:pStyle w:val="Title"/>
              <w:jc w:val="left"/>
            </w:pPr>
            <w:r>
              <w:rPr>
                <w:b w:val="0"/>
                <w:sz w:val="24"/>
                <w:szCs w:val="24"/>
              </w:rPr>
              <w:t>Mean Time to Failure</w:t>
            </w:r>
          </w:p>
        </w:tc>
        <w:tc>
          <w:tcPr>
            <w:tcW w:w="1680" w:type="dxa"/>
          </w:tcPr>
          <w:p w:rsidR="004A093E" w:rsidRDefault="008849C0">
            <w:pPr>
              <w:pStyle w:val="Title"/>
              <w:jc w:val="left"/>
            </w:pPr>
            <w:proofErr w:type="gramStart"/>
            <w:r>
              <w:rPr>
                <w:b w:val="0"/>
                <w:sz w:val="24"/>
                <w:szCs w:val="24"/>
              </w:rPr>
              <w:t>253062 hrs.</w:t>
            </w:r>
            <w:proofErr w:type="gramEnd"/>
          </w:p>
        </w:tc>
        <w:tc>
          <w:tcPr>
            <w:tcW w:w="3568" w:type="dxa"/>
          </w:tcPr>
          <w:p w:rsidR="004A093E" w:rsidRDefault="008849C0">
            <w:pPr>
              <w:pStyle w:val="Title"/>
              <w:jc w:val="left"/>
              <w:rPr>
                <w:b w:val="0"/>
                <w:sz w:val="24"/>
                <w:szCs w:val="24"/>
              </w:rPr>
            </w:pPr>
            <w:r>
              <w:rPr>
                <w:b w:val="0"/>
                <w:sz w:val="24"/>
                <w:szCs w:val="24"/>
              </w:rPr>
              <w:t>Approximately 28 years.</w:t>
            </w:r>
          </w:p>
        </w:tc>
      </w:tr>
    </w:tbl>
    <w:p w:rsidR="004A093E" w:rsidRDefault="004A093E">
      <w:pPr>
        <w:pStyle w:val="Title"/>
        <w:jc w:val="left"/>
        <w:rPr>
          <w:b w:val="0"/>
          <w:sz w:val="24"/>
          <w:szCs w:val="24"/>
        </w:rPr>
      </w:pPr>
    </w:p>
    <w:p w:rsidR="004A093E" w:rsidRDefault="004A093E">
      <w:pPr>
        <w:pStyle w:val="Title"/>
        <w:jc w:val="left"/>
        <w:rPr>
          <w:b w:val="0"/>
          <w:sz w:val="24"/>
          <w:szCs w:val="24"/>
          <w:u w:val="single"/>
        </w:rPr>
      </w:pPr>
    </w:p>
    <w:p w:rsidR="004A093E" w:rsidRDefault="008849C0">
      <w:pPr>
        <w:pStyle w:val="Title"/>
        <w:jc w:val="left"/>
        <w:rPr>
          <w:b w:val="0"/>
          <w:sz w:val="24"/>
          <w:szCs w:val="24"/>
          <w:u w:val="single"/>
        </w:rPr>
      </w:pPr>
      <w:r>
        <w:rPr>
          <w:b w:val="0"/>
          <w:sz w:val="24"/>
          <w:szCs w:val="24"/>
          <w:u w:val="single"/>
        </w:rPr>
        <w:t xml:space="preserve">SUMMARY </w:t>
      </w:r>
    </w:p>
    <w:p w:rsidR="004A093E" w:rsidRDefault="004A093E">
      <w:pPr>
        <w:pStyle w:val="Title"/>
        <w:jc w:val="left"/>
        <w:rPr>
          <w:b w:val="0"/>
          <w:sz w:val="24"/>
          <w:szCs w:val="24"/>
          <w:u w:val="single"/>
        </w:rPr>
      </w:pPr>
    </w:p>
    <w:p w:rsidR="004A093E" w:rsidRDefault="008849C0">
      <w:pPr>
        <w:pStyle w:val="Title"/>
        <w:jc w:val="left"/>
        <w:rPr>
          <w:b w:val="0"/>
          <w:i/>
          <w:color w:val="FF0000"/>
          <w:sz w:val="24"/>
          <w:szCs w:val="24"/>
          <w:u w:val="single"/>
        </w:rPr>
      </w:pPr>
      <w:r>
        <w:rPr>
          <w:b w:val="0"/>
          <w:sz w:val="24"/>
          <w:szCs w:val="24"/>
        </w:rPr>
        <w:t xml:space="preserve">The MTTF of all four components all can work long enough for </w:t>
      </w:r>
      <w:proofErr w:type="spellStart"/>
      <w:r>
        <w:rPr>
          <w:b w:val="0"/>
          <w:sz w:val="24"/>
          <w:szCs w:val="24"/>
        </w:rPr>
        <w:t>Barbot</w:t>
      </w:r>
      <w:proofErr w:type="spellEnd"/>
      <w:r>
        <w:rPr>
          <w:b w:val="0"/>
          <w:sz w:val="24"/>
          <w:szCs w:val="24"/>
        </w:rPr>
        <w:t>.  All reliability is determined in the worst case of operating temperature. All four components could work longer under usual operating temperature of the environment. There is also one wa</w:t>
      </w:r>
      <w:r>
        <w:rPr>
          <w:b w:val="0"/>
          <w:sz w:val="24"/>
          <w:szCs w:val="24"/>
        </w:rPr>
        <w:t xml:space="preserve">y to improve the reliability of </w:t>
      </w:r>
      <w:proofErr w:type="spellStart"/>
      <w:r>
        <w:rPr>
          <w:b w:val="0"/>
          <w:sz w:val="24"/>
          <w:szCs w:val="24"/>
        </w:rPr>
        <w:t>Barbot</w:t>
      </w:r>
      <w:proofErr w:type="spellEnd"/>
      <w:r>
        <w:rPr>
          <w:b w:val="0"/>
          <w:sz w:val="24"/>
          <w:szCs w:val="24"/>
        </w:rPr>
        <w:t xml:space="preserve"> is to use less complex microcontroller and ICs, which could make </w:t>
      </w:r>
      <w:proofErr w:type="spellStart"/>
      <w:r>
        <w:rPr>
          <w:b w:val="0"/>
          <w:sz w:val="24"/>
          <w:szCs w:val="24"/>
        </w:rPr>
        <w:t>Barbot</w:t>
      </w:r>
      <w:proofErr w:type="spellEnd"/>
      <w:r>
        <w:rPr>
          <w:b w:val="0"/>
          <w:sz w:val="24"/>
          <w:szCs w:val="24"/>
        </w:rPr>
        <w:t xml:space="preserve"> working for even more longer time.</w:t>
      </w:r>
    </w:p>
    <w:p w:rsidR="004A093E" w:rsidRDefault="004A093E">
      <w:pPr>
        <w:pStyle w:val="Title"/>
        <w:ind w:left="72"/>
        <w:jc w:val="left"/>
        <w:rPr>
          <w:b w:val="0"/>
          <w:sz w:val="24"/>
          <w:szCs w:val="24"/>
        </w:rPr>
      </w:pPr>
    </w:p>
    <w:p w:rsidR="004A093E" w:rsidRDefault="008849C0">
      <w:pPr>
        <w:pStyle w:val="Title"/>
        <w:numPr>
          <w:ilvl w:val="0"/>
          <w:numId w:val="1"/>
        </w:numPr>
        <w:ind w:hanging="432"/>
        <w:jc w:val="left"/>
        <w:rPr>
          <w:sz w:val="24"/>
          <w:szCs w:val="24"/>
        </w:rPr>
      </w:pPr>
      <w:commentRangeStart w:id="8"/>
      <w:r>
        <w:rPr>
          <w:sz w:val="24"/>
          <w:szCs w:val="24"/>
        </w:rPr>
        <w:t xml:space="preserve">Failure Mode, Effects, and Criticality Analysis (FMECA) </w:t>
      </w:r>
      <w:commentRangeEnd w:id="8"/>
      <w:r>
        <w:rPr>
          <w:rStyle w:val="CommentReference"/>
          <w:b w:val="0"/>
        </w:rPr>
        <w:commentReference w:id="8"/>
      </w:r>
    </w:p>
    <w:p w:rsidR="004A093E" w:rsidRDefault="004A093E">
      <w:pPr>
        <w:pStyle w:val="Title"/>
        <w:jc w:val="left"/>
        <w:rPr>
          <w:sz w:val="24"/>
          <w:szCs w:val="24"/>
        </w:rPr>
      </w:pPr>
    </w:p>
    <w:p w:rsidR="004A093E" w:rsidRDefault="008849C0">
      <w:pPr>
        <w:pStyle w:val="Title"/>
        <w:jc w:val="left"/>
        <w:rPr>
          <w:b w:val="0"/>
          <w:sz w:val="24"/>
          <w:szCs w:val="24"/>
        </w:rPr>
      </w:pPr>
      <w:r>
        <w:rPr>
          <w:b w:val="0"/>
          <w:sz w:val="24"/>
          <w:szCs w:val="24"/>
        </w:rPr>
        <w:t>There are three criticality levels for this project</w:t>
      </w:r>
      <w:r>
        <w:rPr>
          <w:b w:val="0"/>
          <w:sz w:val="24"/>
          <w:szCs w:val="24"/>
        </w:rPr>
        <w:t xml:space="preserve">, low, medium and high. Low </w:t>
      </w:r>
      <w:proofErr w:type="gramStart"/>
      <w:r>
        <w:rPr>
          <w:b w:val="0"/>
          <w:sz w:val="24"/>
          <w:szCs w:val="24"/>
        </w:rPr>
        <w:t>refers  criticality</w:t>
      </w:r>
      <w:proofErr w:type="gramEnd"/>
      <w:r>
        <w:rPr>
          <w:b w:val="0"/>
          <w:sz w:val="24"/>
          <w:szCs w:val="24"/>
        </w:rPr>
        <w:t xml:space="preserve"> failures that won't threat users’ safety and won’t break the whole system. The </w:t>
      </w:r>
      <w:proofErr w:type="spellStart"/>
      <w:r>
        <w:rPr>
          <w:b w:val="0"/>
          <w:sz w:val="24"/>
          <w:szCs w:val="24"/>
        </w:rPr>
        <w:t>Barbot</w:t>
      </w:r>
      <w:proofErr w:type="spellEnd"/>
      <w:r>
        <w:rPr>
          <w:b w:val="0"/>
          <w:sz w:val="24"/>
          <w:szCs w:val="24"/>
        </w:rPr>
        <w:t xml:space="preserve"> didn’t make the correct drink, or wrong message sent between microcontroller and </w:t>
      </w:r>
      <w:r>
        <w:rPr>
          <w:b w:val="0"/>
          <w:sz w:val="24"/>
          <w:szCs w:val="24"/>
        </w:rPr>
        <w:lastRenderedPageBreak/>
        <w:t>Android application. Low criticality fail</w:t>
      </w:r>
      <w:r>
        <w:rPr>
          <w:b w:val="0"/>
          <w:sz w:val="24"/>
          <w:szCs w:val="24"/>
        </w:rPr>
        <w:t xml:space="preserve">ures are aimed to have a failure rate of </w:t>
      </w:r>
      <w:r>
        <w:rPr>
          <w:b w:val="0"/>
        </w:rPr>
        <w:t>10</w:t>
      </w:r>
      <w:r>
        <w:rPr>
          <w:b w:val="0"/>
          <w:vertAlign w:val="superscript"/>
        </w:rPr>
        <w:t>-6</w:t>
      </w:r>
      <w:r>
        <w:rPr>
          <w:b w:val="0"/>
          <w:sz w:val="24"/>
          <w:szCs w:val="24"/>
        </w:rPr>
        <w:t xml:space="preserve"> or less.</w:t>
      </w:r>
    </w:p>
    <w:p w:rsidR="004A093E" w:rsidRDefault="008849C0">
      <w:pPr>
        <w:pStyle w:val="Title"/>
        <w:jc w:val="left"/>
        <w:rPr>
          <w:b w:val="0"/>
          <w:sz w:val="24"/>
          <w:szCs w:val="24"/>
        </w:rPr>
      </w:pPr>
      <w:r>
        <w:rPr>
          <w:b w:val="0"/>
          <w:sz w:val="24"/>
          <w:szCs w:val="24"/>
        </w:rPr>
        <w:t xml:space="preserve">Medium criticality failures stand for </w:t>
      </w:r>
      <w:proofErr w:type="spellStart"/>
      <w:r>
        <w:rPr>
          <w:b w:val="0"/>
          <w:sz w:val="24"/>
          <w:szCs w:val="24"/>
        </w:rPr>
        <w:t>Barbot</w:t>
      </w:r>
      <w:proofErr w:type="spellEnd"/>
      <w:r>
        <w:rPr>
          <w:b w:val="0"/>
          <w:sz w:val="24"/>
          <w:szCs w:val="24"/>
        </w:rPr>
        <w:t xml:space="preserve"> may not hurt users, but this failure may potentially damage the entire system. Power system failure could potentially damage the entire board. Medium critic</w:t>
      </w:r>
      <w:r>
        <w:rPr>
          <w:b w:val="0"/>
          <w:sz w:val="24"/>
          <w:szCs w:val="24"/>
        </w:rPr>
        <w:t xml:space="preserve">ality failures rate should be equal or less than </w:t>
      </w:r>
      <w:r>
        <w:rPr>
          <w:b w:val="0"/>
        </w:rPr>
        <w:t>10</w:t>
      </w:r>
      <w:r>
        <w:rPr>
          <w:b w:val="0"/>
          <w:vertAlign w:val="superscript"/>
        </w:rPr>
        <w:t>-</w:t>
      </w:r>
      <w:proofErr w:type="gramStart"/>
      <w:r>
        <w:rPr>
          <w:b w:val="0"/>
          <w:vertAlign w:val="superscript"/>
        </w:rPr>
        <w:t xml:space="preserve">7 </w:t>
      </w:r>
      <w:r>
        <w:rPr>
          <w:b w:val="0"/>
        </w:rPr>
        <w:t>.</w:t>
      </w:r>
      <w:proofErr w:type="gramEnd"/>
      <w:r>
        <w:rPr>
          <w:b w:val="0"/>
        </w:rPr>
        <w:t xml:space="preserve"> High </w:t>
      </w:r>
      <w:r>
        <w:rPr>
          <w:b w:val="0"/>
          <w:sz w:val="24"/>
          <w:szCs w:val="24"/>
        </w:rPr>
        <w:t xml:space="preserve">criticality failures will cause injury to user, such as voltage regulator catching on fire or due to lack of water resistance, microcontroller catching on fire. High criticality failures </w:t>
      </w:r>
      <w:proofErr w:type="gramStart"/>
      <w:r>
        <w:rPr>
          <w:b w:val="0"/>
          <w:sz w:val="24"/>
          <w:szCs w:val="24"/>
        </w:rPr>
        <w:t>shouldn'</w:t>
      </w:r>
      <w:r>
        <w:rPr>
          <w:b w:val="0"/>
          <w:sz w:val="24"/>
          <w:szCs w:val="24"/>
        </w:rPr>
        <w:t>t  have</w:t>
      </w:r>
      <w:proofErr w:type="gramEnd"/>
      <w:r>
        <w:rPr>
          <w:b w:val="0"/>
          <w:sz w:val="24"/>
          <w:szCs w:val="24"/>
        </w:rPr>
        <w:t xml:space="preserve"> a failure rate over </w:t>
      </w:r>
      <w:r>
        <w:rPr>
          <w:b w:val="0"/>
        </w:rPr>
        <w:t>10</w:t>
      </w:r>
      <w:r>
        <w:rPr>
          <w:b w:val="0"/>
          <w:vertAlign w:val="superscript"/>
        </w:rPr>
        <w:t>-9</w:t>
      </w:r>
      <w:r>
        <w:rPr>
          <w:b w:val="0"/>
          <w:sz w:val="24"/>
          <w:szCs w:val="24"/>
        </w:rPr>
        <w:t>.</w:t>
      </w: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jc w:val="left"/>
        <w:rPr>
          <w:b w:val="0"/>
          <w:sz w:val="24"/>
          <w:szCs w:val="24"/>
        </w:rPr>
      </w:pPr>
    </w:p>
    <w:p w:rsidR="004A093E" w:rsidRDefault="004A093E">
      <w:pPr>
        <w:pStyle w:val="Title"/>
        <w:ind w:left="72"/>
        <w:jc w:val="left"/>
        <w:rPr>
          <w:sz w:val="24"/>
          <w:szCs w:val="24"/>
        </w:rPr>
      </w:pPr>
    </w:p>
    <w:p w:rsidR="004A093E" w:rsidRDefault="008849C0">
      <w:pPr>
        <w:pStyle w:val="Title"/>
        <w:numPr>
          <w:ilvl w:val="0"/>
          <w:numId w:val="1"/>
        </w:numPr>
        <w:ind w:hanging="432"/>
        <w:jc w:val="left"/>
        <w:rPr>
          <w:sz w:val="24"/>
          <w:szCs w:val="24"/>
        </w:rPr>
      </w:pPr>
      <w:r>
        <w:rPr>
          <w:sz w:val="24"/>
          <w:szCs w:val="24"/>
        </w:rPr>
        <w:t>Sources Cited:</w:t>
      </w:r>
    </w:p>
    <w:p w:rsidR="004A093E" w:rsidRDefault="008849C0">
      <w:r>
        <w:t>[1] Reliability Prediction of Electronic Equipment, 1st ed. Department Of Defense, 2017, pp. 0-205.</w:t>
      </w:r>
    </w:p>
    <w:p w:rsidR="004A093E" w:rsidRDefault="004A093E">
      <w:pPr>
        <w:pStyle w:val="Title"/>
        <w:jc w:val="left"/>
        <w:rPr>
          <w:sz w:val="24"/>
          <w:szCs w:val="24"/>
        </w:rPr>
      </w:pPr>
    </w:p>
    <w:p w:rsidR="004A093E" w:rsidRDefault="008849C0">
      <w:r>
        <w:t>[2]"PIC24FJ128GA010 - Microcontrollers and Processors"</w:t>
      </w:r>
      <w:r>
        <w:t xml:space="preserve">, Microchip.com, 2017. </w:t>
      </w:r>
      <w:proofErr w:type="gramStart"/>
      <w:r>
        <w:t>[Online].</w:t>
      </w:r>
      <w:proofErr w:type="gramEnd"/>
      <w:r>
        <w:t xml:space="preserve"> Available: http://www.microchip.com/wwwproducts/en/PIC24FJ128GA010. </w:t>
      </w:r>
      <w:proofErr w:type="gramStart"/>
      <w:r>
        <w:t>[Accessed: 17- Mar- 2017].</w:t>
      </w:r>
      <w:proofErr w:type="gramEnd"/>
    </w:p>
    <w:p w:rsidR="004A093E" w:rsidRDefault="004A093E"/>
    <w:p w:rsidR="004A093E" w:rsidRDefault="008849C0">
      <w:r>
        <w:t xml:space="preserve">[3] "LD1117 - Adjustable and fixed low drop positive voltage regulator - STMicroelectronics", St.com, 2017. </w:t>
      </w:r>
      <w:proofErr w:type="gramStart"/>
      <w:r>
        <w:t>[Online].</w:t>
      </w:r>
      <w:proofErr w:type="gramEnd"/>
      <w:r>
        <w:t xml:space="preserve"> Available</w:t>
      </w:r>
      <w:r>
        <w:t xml:space="preserve">: http://www.st.com/en/power-management/ld1117.html. </w:t>
      </w:r>
      <w:proofErr w:type="gramStart"/>
      <w:r>
        <w:t>[Accessed: 18- Mar- 2017].</w:t>
      </w:r>
      <w:proofErr w:type="gramEnd"/>
    </w:p>
    <w:p w:rsidR="004A093E" w:rsidRDefault="004A093E"/>
    <w:p w:rsidR="004A093E" w:rsidRDefault="008849C0">
      <w:r>
        <w:t>[4]</w:t>
      </w:r>
      <w:r>
        <w:rPr>
          <w:rFonts w:ascii="Open Sans" w:eastAsia="Open Sans" w:hAnsi="Open Sans" w:cs="Open Sans"/>
          <w:color w:val="666666"/>
          <w:sz w:val="20"/>
          <w:szCs w:val="20"/>
          <w:shd w:val="clear" w:color="auto" w:fill="FFF5AA"/>
        </w:rPr>
        <w:t xml:space="preserve"> </w:t>
      </w:r>
      <w:r>
        <w:t xml:space="preserve">F. Semiconductor, "KA7805A Fairchild Semiconductor | Mouser Europe", Mouser Electronics, 2017. </w:t>
      </w:r>
      <w:proofErr w:type="gramStart"/>
      <w:r>
        <w:t>[Online].</w:t>
      </w:r>
      <w:proofErr w:type="gramEnd"/>
      <w:r>
        <w:t xml:space="preserve"> Available: http://www.mouser.com/ProductDetail/Fairchild-Semicondu</w:t>
      </w:r>
      <w:r>
        <w:t xml:space="preserve">ctor/KA7805A/?qs=EFgRTyqNuDPaqjAn%252bLuRwg%3D%3D. </w:t>
      </w:r>
      <w:proofErr w:type="gramStart"/>
      <w:r>
        <w:t>[Accessed: 18- Mar- 2017].</w:t>
      </w:r>
      <w:proofErr w:type="gramEnd"/>
    </w:p>
    <w:p w:rsidR="004A093E" w:rsidRDefault="004A093E"/>
    <w:p w:rsidR="004A093E" w:rsidRDefault="008849C0">
      <w:r>
        <w:t xml:space="preserve">[5]"RN4020 Bluetooth Low Energy Module - Microchip | Mouser Europe", Mouser.com, 2017. </w:t>
      </w:r>
      <w:proofErr w:type="gramStart"/>
      <w:r>
        <w:t>[Online].</w:t>
      </w:r>
      <w:proofErr w:type="gramEnd"/>
      <w:r>
        <w:t xml:space="preserve"> Available: http://www.mouser.com/new/microchip/microchip-rn4020-module/?gclid=Cj</w:t>
      </w:r>
      <w:r>
        <w:t xml:space="preserve">wKEAjwkq7GBRDun9iu2JjyhmsSJADHCD_HqioS7spo9sYaiDypnAR560sDlhvI7Yfg_apPvF2_lhoCwwTw_wcB. </w:t>
      </w:r>
      <w:proofErr w:type="gramStart"/>
      <w:r>
        <w:t>[Accessed: 18- Mar- 2017].</w:t>
      </w:r>
      <w:proofErr w:type="gramEnd"/>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8849C0">
      <w:r>
        <w:br w:type="page"/>
      </w:r>
    </w:p>
    <w:p w:rsidR="004A093E" w:rsidRDefault="004A093E">
      <w:pPr>
        <w:spacing w:line="276" w:lineRule="auto"/>
        <w:sectPr w:rsidR="004A093E">
          <w:headerReference w:type="default" r:id="rId9"/>
          <w:footerReference w:type="default" r:id="rId10"/>
          <w:pgSz w:w="15840" w:h="12240"/>
          <w:pgMar w:top="1440" w:right="1440" w:bottom="1440" w:left="1440" w:header="0" w:footer="720" w:gutter="0"/>
          <w:pgNumType w:start="1"/>
          <w:cols w:space="720"/>
        </w:sectPr>
      </w:pPr>
    </w:p>
    <w:p w:rsidR="004A093E" w:rsidRDefault="008849C0">
      <w:pPr>
        <w:pStyle w:val="Title"/>
        <w:ind w:left="72"/>
        <w:rPr>
          <w:sz w:val="24"/>
          <w:szCs w:val="24"/>
        </w:rPr>
      </w:pPr>
      <w:r>
        <w:rPr>
          <w:sz w:val="24"/>
          <w:szCs w:val="24"/>
        </w:rPr>
        <w:lastRenderedPageBreak/>
        <w:t xml:space="preserve">Appendix A:  Schematic Functional Blocks </w:t>
      </w:r>
    </w:p>
    <w:p w:rsidR="004A093E" w:rsidRDefault="008849C0">
      <w:pPr>
        <w:jc w:val="center"/>
      </w:pPr>
      <w:r>
        <w:rPr>
          <w:noProof/>
        </w:rPr>
        <w:drawing>
          <wp:inline distT="0" distB="0" distL="0" distR="0">
            <wp:extent cx="5385315" cy="5056634"/>
            <wp:effectExtent l="0" t="0" r="0" b="0"/>
            <wp:docPr id="1" name="image03.png" descr="https://lh5.googleusercontent.com/mdynKd1Y0n-WX8cbLQrP5AKmGW6t8QlkQgWYzR7FQ-UcZT_6l-zMTLLCL_-vjmFDTyKHfmobIla2z_s9guciQw5ONmj9YWlgfvJM5HLaYo4hKFoB_3XdaF6KNboxPy8UKJUiciCXGcg"/>
            <wp:cNvGraphicFramePr/>
            <a:graphic xmlns:a="http://schemas.openxmlformats.org/drawingml/2006/main">
              <a:graphicData uri="http://schemas.openxmlformats.org/drawingml/2006/picture">
                <pic:pic xmlns:pic="http://schemas.openxmlformats.org/drawingml/2006/picture">
                  <pic:nvPicPr>
                    <pic:cNvPr id="0" name="image03.png" descr="https://lh5.googleusercontent.com/mdynKd1Y0n-WX8cbLQrP5AKmGW6t8QlkQgWYzR7FQ-UcZT_6l-zMTLLCL_-vjmFDTyKHfmobIla2z_s9guciQw5ONmj9YWlgfvJM5HLaYo4hKFoB_3XdaF6KNboxPy8UKJUiciCXGcg"/>
                    <pic:cNvPicPr preferRelativeResize="0"/>
                  </pic:nvPicPr>
                  <pic:blipFill>
                    <a:blip r:embed="rId11"/>
                    <a:srcRect/>
                    <a:stretch>
                      <a:fillRect/>
                    </a:stretch>
                  </pic:blipFill>
                  <pic:spPr>
                    <a:xfrm>
                      <a:off x="0" y="0"/>
                      <a:ext cx="5385315" cy="5056634"/>
                    </a:xfrm>
                    <a:prstGeom prst="rect">
                      <a:avLst/>
                    </a:prstGeom>
                    <a:ln/>
                  </pic:spPr>
                </pic:pic>
              </a:graphicData>
            </a:graphic>
          </wp:inline>
        </w:drawing>
      </w:r>
    </w:p>
    <w:p w:rsidR="004A093E" w:rsidRDefault="008849C0">
      <w:pPr>
        <w:jc w:val="center"/>
      </w:pPr>
      <w:r>
        <w:t>Figure 1 Microcontroller circuit block</w:t>
      </w:r>
    </w:p>
    <w:p w:rsidR="004A093E" w:rsidRDefault="008849C0">
      <w:pPr>
        <w:jc w:val="center"/>
      </w:pPr>
      <w:r>
        <w:rPr>
          <w:noProof/>
        </w:rPr>
        <w:lastRenderedPageBreak/>
        <w:drawing>
          <wp:inline distT="0" distB="0" distL="0" distR="0">
            <wp:extent cx="4508500" cy="4381500"/>
            <wp:effectExtent l="0" t="0" r="0" b="0"/>
            <wp:docPr id="3" name="image07.png" descr="https://lh5.googleusercontent.com/evfYHntTGRubUN0zAcwcibSIObjAz-ZiIzETFA8lnS0HQDYMyqzMGI8VoEeAdc3djGubHgmv_75JVF8XsnMtcySB10RTJhUcr827Xrsf6XTysPjrI70gLJklN71TmYPKHjOre1vy-Tw"/>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evfYHntTGRubUN0zAcwcibSIObjAz-ZiIzETFA8lnS0HQDYMyqzMGI8VoEeAdc3djGubHgmv_75JVF8XsnMtcySB10RTJhUcr827Xrsf6XTysPjrI70gLJklN71TmYPKHjOre1vy-Tw"/>
                    <pic:cNvPicPr preferRelativeResize="0"/>
                  </pic:nvPicPr>
                  <pic:blipFill>
                    <a:blip r:embed="rId12"/>
                    <a:srcRect/>
                    <a:stretch>
                      <a:fillRect/>
                    </a:stretch>
                  </pic:blipFill>
                  <pic:spPr>
                    <a:xfrm>
                      <a:off x="0" y="0"/>
                      <a:ext cx="4508500" cy="4381500"/>
                    </a:xfrm>
                    <a:prstGeom prst="rect">
                      <a:avLst/>
                    </a:prstGeom>
                    <a:ln/>
                  </pic:spPr>
                </pic:pic>
              </a:graphicData>
            </a:graphic>
          </wp:inline>
        </w:drawing>
      </w:r>
    </w:p>
    <w:p w:rsidR="004A093E" w:rsidRDefault="008849C0">
      <w:pPr>
        <w:jc w:val="center"/>
      </w:pPr>
      <w:r>
        <w:t>Figure 2 Bluetooth circuit block</w:t>
      </w:r>
    </w:p>
    <w:p w:rsidR="004A093E" w:rsidRDefault="004A093E">
      <w:pPr>
        <w:jc w:val="center"/>
      </w:pPr>
    </w:p>
    <w:p w:rsidR="004A093E" w:rsidRDefault="008849C0">
      <w:pPr>
        <w:jc w:val="center"/>
      </w:pPr>
      <w:r>
        <w:rPr>
          <w:noProof/>
        </w:rPr>
        <w:lastRenderedPageBreak/>
        <w:drawing>
          <wp:inline distT="0" distB="0" distL="0" distR="0">
            <wp:extent cx="4445000" cy="2552700"/>
            <wp:effectExtent l="0" t="0" r="0" b="0"/>
            <wp:docPr id="2" name="image06.png" descr="https://lh5.googleusercontent.com/z6_pjXKoVUrHJg8EJqwN0qVUFalEGEWKinBpxxpAaSlWIILYxhiMHxEXYA-REELD_cwuL00ru2MEBtyDQjO4uldLdGoPCODUCAP4TyplUG1Sbelte1inuaVgLYDX8WU7K2W_v9ExrE4"/>
            <wp:cNvGraphicFramePr/>
            <a:graphic xmlns:a="http://schemas.openxmlformats.org/drawingml/2006/main">
              <a:graphicData uri="http://schemas.openxmlformats.org/drawingml/2006/picture">
                <pic:pic xmlns:pic="http://schemas.openxmlformats.org/drawingml/2006/picture">
                  <pic:nvPicPr>
                    <pic:cNvPr id="0" name="image06.png" descr="https://lh5.googleusercontent.com/z6_pjXKoVUrHJg8EJqwN0qVUFalEGEWKinBpxxpAaSlWIILYxhiMHxEXYA-REELD_cwuL00ru2MEBtyDQjO4uldLdGoPCODUCAP4TyplUG1Sbelte1inuaVgLYDX8WU7K2W_v9ExrE4"/>
                    <pic:cNvPicPr preferRelativeResize="0"/>
                  </pic:nvPicPr>
                  <pic:blipFill>
                    <a:blip r:embed="rId13"/>
                    <a:srcRect/>
                    <a:stretch>
                      <a:fillRect/>
                    </a:stretch>
                  </pic:blipFill>
                  <pic:spPr>
                    <a:xfrm>
                      <a:off x="0" y="0"/>
                      <a:ext cx="4445000" cy="2552700"/>
                    </a:xfrm>
                    <a:prstGeom prst="rect">
                      <a:avLst/>
                    </a:prstGeom>
                    <a:ln/>
                  </pic:spPr>
                </pic:pic>
              </a:graphicData>
            </a:graphic>
          </wp:inline>
        </w:drawing>
      </w:r>
    </w:p>
    <w:p w:rsidR="004A093E" w:rsidRDefault="008849C0">
      <w:pPr>
        <w:jc w:val="center"/>
      </w:pPr>
      <w:r>
        <w:t>Figure 3 H-bridge circuit block</w:t>
      </w:r>
    </w:p>
    <w:p w:rsidR="004A093E" w:rsidRDefault="004A093E"/>
    <w:p w:rsidR="004A093E" w:rsidRDefault="008849C0">
      <w:r>
        <w:br w:type="page"/>
      </w:r>
    </w:p>
    <w:p w:rsidR="004A093E" w:rsidRDefault="004A093E"/>
    <w:p w:rsidR="004A093E" w:rsidRDefault="008849C0">
      <w:r>
        <w:rPr>
          <w:noProof/>
        </w:rPr>
        <w:drawing>
          <wp:inline distT="0" distB="0" distL="0" distR="0">
            <wp:extent cx="5321300" cy="3378200"/>
            <wp:effectExtent l="0" t="0" r="0" b="0"/>
            <wp:docPr id="5" name="image10.png" descr="https://lh5.googleusercontent.com/KfTw76WhDoHmwjxarq8gxVrSgQeQzeRYGlUdPZDA99nWowGFh_22HHj7LKEQyrthjkKDmg4X3PbMkKOMJKx2Q_Pt13wwdhatkrDe2laRf_1SzOvKkkTLeFJzvfLPOjEhlvu8Gjd9z6U"/>
            <wp:cNvGraphicFramePr/>
            <a:graphic xmlns:a="http://schemas.openxmlformats.org/drawingml/2006/main">
              <a:graphicData uri="http://schemas.openxmlformats.org/drawingml/2006/picture">
                <pic:pic xmlns:pic="http://schemas.openxmlformats.org/drawingml/2006/picture">
                  <pic:nvPicPr>
                    <pic:cNvPr id="0" name="image10.png" descr="https://lh5.googleusercontent.com/KfTw76WhDoHmwjxarq8gxVrSgQeQzeRYGlUdPZDA99nWowGFh_22HHj7LKEQyrthjkKDmg4X3PbMkKOMJKx2Q_Pt13wwdhatkrDe2laRf_1SzOvKkkTLeFJzvfLPOjEhlvu8Gjd9z6U"/>
                    <pic:cNvPicPr preferRelativeResize="0"/>
                  </pic:nvPicPr>
                  <pic:blipFill>
                    <a:blip r:embed="rId14"/>
                    <a:srcRect/>
                    <a:stretch>
                      <a:fillRect/>
                    </a:stretch>
                  </pic:blipFill>
                  <pic:spPr>
                    <a:xfrm>
                      <a:off x="0" y="0"/>
                      <a:ext cx="5321300" cy="3378200"/>
                    </a:xfrm>
                    <a:prstGeom prst="rect">
                      <a:avLst/>
                    </a:prstGeom>
                    <a:ln/>
                  </pic:spPr>
                </pic:pic>
              </a:graphicData>
            </a:graphic>
          </wp:inline>
        </w:drawing>
      </w:r>
    </w:p>
    <w:p w:rsidR="004A093E" w:rsidRDefault="008849C0">
      <w:pPr>
        <w:jc w:val="center"/>
      </w:pPr>
      <w:r>
        <w:t>Figure 4 Full bridge circuit block</w:t>
      </w:r>
    </w:p>
    <w:p w:rsidR="004A093E" w:rsidRDefault="004A093E">
      <w:pPr>
        <w:jc w:val="center"/>
      </w:pPr>
    </w:p>
    <w:p w:rsidR="004A093E" w:rsidRDefault="008849C0">
      <w:pPr>
        <w:jc w:val="center"/>
      </w:pPr>
      <w:r>
        <w:rPr>
          <w:noProof/>
        </w:rPr>
        <w:lastRenderedPageBreak/>
        <w:drawing>
          <wp:inline distT="0" distB="0" distL="0" distR="0">
            <wp:extent cx="6464284" cy="3646519"/>
            <wp:effectExtent l="0" t="0" r="0" b="0"/>
            <wp:docPr id="4" name="image09.png" descr="https://lh4.googleusercontent.com/2ijy3zjGh4XMFsX7LKFCxKSAaziU0dsTlgftJhHIecRmrbZmEABf3g_GhGnjpAKDhV0UFd6sz9wSwbjo2I9zlCAUfiee6h-iONEmQ3uXpQxfmsvprYv73_Q_GmaqZpd7D8bU9qzYYE4"/>
            <wp:cNvGraphicFramePr/>
            <a:graphic xmlns:a="http://schemas.openxmlformats.org/drawingml/2006/main">
              <a:graphicData uri="http://schemas.openxmlformats.org/drawingml/2006/picture">
                <pic:pic xmlns:pic="http://schemas.openxmlformats.org/drawingml/2006/picture">
                  <pic:nvPicPr>
                    <pic:cNvPr id="0" name="image09.png" descr="https://lh4.googleusercontent.com/2ijy3zjGh4XMFsX7LKFCxKSAaziU0dsTlgftJhHIecRmrbZmEABf3g_GhGnjpAKDhV0UFd6sz9wSwbjo2I9zlCAUfiee6h-iONEmQ3uXpQxfmsvprYv73_Q_GmaqZpd7D8bU9qzYYE4"/>
                    <pic:cNvPicPr preferRelativeResize="0"/>
                  </pic:nvPicPr>
                  <pic:blipFill>
                    <a:blip r:embed="rId15"/>
                    <a:srcRect/>
                    <a:stretch>
                      <a:fillRect/>
                    </a:stretch>
                  </pic:blipFill>
                  <pic:spPr>
                    <a:xfrm>
                      <a:off x="0" y="0"/>
                      <a:ext cx="6464284" cy="3646519"/>
                    </a:xfrm>
                    <a:prstGeom prst="rect">
                      <a:avLst/>
                    </a:prstGeom>
                    <a:ln/>
                  </pic:spPr>
                </pic:pic>
              </a:graphicData>
            </a:graphic>
          </wp:inline>
        </w:drawing>
      </w:r>
    </w:p>
    <w:p w:rsidR="004A093E" w:rsidRDefault="008849C0">
      <w:pPr>
        <w:jc w:val="center"/>
      </w:pPr>
      <w:r>
        <w:t>Figure 5 Stepper motor controller circuit block</w:t>
      </w:r>
    </w:p>
    <w:p w:rsidR="004A093E" w:rsidRDefault="004A093E">
      <w:pPr>
        <w:jc w:val="center"/>
      </w:pPr>
    </w:p>
    <w:p w:rsidR="004A093E" w:rsidRDefault="004A093E">
      <w:pPr>
        <w:jc w:val="center"/>
      </w:pPr>
    </w:p>
    <w:p w:rsidR="004A093E" w:rsidRDefault="004A093E"/>
    <w:p w:rsidR="004A093E" w:rsidRDefault="008849C0">
      <w:r>
        <w:rPr>
          <w:noProof/>
        </w:rPr>
        <w:lastRenderedPageBreak/>
        <w:drawing>
          <wp:inline distT="0" distB="0" distL="0" distR="0">
            <wp:extent cx="5197999" cy="4228307"/>
            <wp:effectExtent l="0" t="0" r="0" b="0"/>
            <wp:docPr id="6" name="image11.png" descr="https://lh4.googleusercontent.com/TWArvh5J154NaKNAvL2Qk-igSHVap3d_hENVn3s8h_iIAoChXbpo8N0VZ9KDtOcGiljCZOFosFJtNF9JdG6RITOZDoe1G0PVeOMfUGirp2aRy4OKwYy6R8nbYkUPwpTCc2jHfYRuFYM"/>
            <wp:cNvGraphicFramePr/>
            <a:graphic xmlns:a="http://schemas.openxmlformats.org/drawingml/2006/main">
              <a:graphicData uri="http://schemas.openxmlformats.org/drawingml/2006/picture">
                <pic:pic xmlns:pic="http://schemas.openxmlformats.org/drawingml/2006/picture">
                  <pic:nvPicPr>
                    <pic:cNvPr id="0" name="image11.png" descr="https://lh4.googleusercontent.com/TWArvh5J154NaKNAvL2Qk-igSHVap3d_hENVn3s8h_iIAoChXbpo8N0VZ9KDtOcGiljCZOFosFJtNF9JdG6RITOZDoe1G0PVeOMfUGirp2aRy4OKwYy6R8nbYkUPwpTCc2jHfYRuFYM"/>
                    <pic:cNvPicPr preferRelativeResize="0"/>
                  </pic:nvPicPr>
                  <pic:blipFill>
                    <a:blip r:embed="rId16"/>
                    <a:srcRect/>
                    <a:stretch>
                      <a:fillRect/>
                    </a:stretch>
                  </pic:blipFill>
                  <pic:spPr>
                    <a:xfrm>
                      <a:off x="0" y="0"/>
                      <a:ext cx="5197999" cy="4228307"/>
                    </a:xfrm>
                    <a:prstGeom prst="rect">
                      <a:avLst/>
                    </a:prstGeom>
                    <a:ln/>
                  </pic:spPr>
                </pic:pic>
              </a:graphicData>
            </a:graphic>
          </wp:inline>
        </w:drawing>
      </w:r>
    </w:p>
    <w:p w:rsidR="004A093E" w:rsidRDefault="008849C0">
      <w:pPr>
        <w:pStyle w:val="Title"/>
        <w:ind w:left="72"/>
        <w:rPr>
          <w:b w:val="0"/>
          <w:sz w:val="24"/>
          <w:szCs w:val="24"/>
        </w:rPr>
      </w:pPr>
      <w:r>
        <w:rPr>
          <w:b w:val="0"/>
          <w:sz w:val="24"/>
          <w:szCs w:val="24"/>
        </w:rPr>
        <w:t>Figure 6 Power supply circuit block</w:t>
      </w:r>
    </w:p>
    <w:p w:rsidR="004A093E" w:rsidRDefault="008849C0">
      <w:r>
        <w:br w:type="page"/>
      </w:r>
    </w:p>
    <w:p w:rsidR="004A093E" w:rsidRDefault="008849C0">
      <w:pPr>
        <w:pStyle w:val="Title"/>
        <w:ind w:left="72"/>
        <w:rPr>
          <w:sz w:val="24"/>
          <w:szCs w:val="24"/>
        </w:rPr>
      </w:pPr>
      <w:r>
        <w:rPr>
          <w:sz w:val="24"/>
          <w:szCs w:val="24"/>
        </w:rPr>
        <w:lastRenderedPageBreak/>
        <w:t>Appendix B:  FMECA Worksheet</w:t>
      </w:r>
    </w:p>
    <w:p w:rsidR="004A093E" w:rsidRDefault="004A093E">
      <w:pPr>
        <w:pStyle w:val="Title"/>
        <w:ind w:left="72"/>
        <w:jc w:val="left"/>
        <w:rPr>
          <w:sz w:val="24"/>
          <w:szCs w:val="24"/>
        </w:rPr>
      </w:pPr>
    </w:p>
    <w:p w:rsidR="004A093E" w:rsidRDefault="008849C0">
      <w:pPr>
        <w:pStyle w:val="Title"/>
        <w:ind w:left="72"/>
        <w:rPr>
          <w:sz w:val="24"/>
          <w:szCs w:val="24"/>
        </w:rPr>
      </w:pPr>
      <w:r>
        <w:rPr>
          <w:sz w:val="24"/>
          <w:szCs w:val="24"/>
        </w:rPr>
        <w:t>Table 4 Microcontroller circuit FEMCA</w:t>
      </w:r>
    </w:p>
    <w:tbl>
      <w:tblPr>
        <w:tblStyle w:val="a3"/>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1</w:t>
            </w:r>
          </w:p>
        </w:tc>
        <w:tc>
          <w:tcPr>
            <w:tcW w:w="1899" w:type="dxa"/>
          </w:tcPr>
          <w:p w:rsidR="004A093E" w:rsidRDefault="008849C0">
            <w:r>
              <w:t>No output signal</w:t>
            </w:r>
          </w:p>
        </w:tc>
        <w:tc>
          <w:tcPr>
            <w:tcW w:w="2537" w:type="dxa"/>
          </w:tcPr>
          <w:p w:rsidR="004A093E" w:rsidRDefault="008849C0">
            <w:r>
              <w:t>C1,C2,C3,C4,C5,C6,C7 not working</w:t>
            </w:r>
          </w:p>
        </w:tc>
        <w:tc>
          <w:tcPr>
            <w:tcW w:w="2227" w:type="dxa"/>
          </w:tcPr>
          <w:p w:rsidR="004A093E" w:rsidRDefault="008849C0">
            <w:r>
              <w:t>Unpredictable</w:t>
            </w:r>
          </w:p>
        </w:tc>
        <w:tc>
          <w:tcPr>
            <w:tcW w:w="2148" w:type="dxa"/>
          </w:tcPr>
          <w:p w:rsidR="004A093E" w:rsidRDefault="008849C0">
            <w:r>
              <w:t>No respond on every component.</w:t>
            </w:r>
          </w:p>
        </w:tc>
        <w:tc>
          <w:tcPr>
            <w:tcW w:w="1269" w:type="dxa"/>
          </w:tcPr>
          <w:p w:rsidR="004A093E" w:rsidRDefault="008849C0">
            <w:r>
              <w:t>Low</w:t>
            </w:r>
          </w:p>
        </w:tc>
        <w:tc>
          <w:tcPr>
            <w:tcW w:w="2102" w:type="dxa"/>
          </w:tcPr>
          <w:p w:rsidR="004A093E" w:rsidRDefault="008849C0">
            <w:r>
              <w:t>Assuming voltage supply is normal</w:t>
            </w:r>
          </w:p>
        </w:tc>
      </w:tr>
      <w:tr w:rsidR="004A093E">
        <w:trPr>
          <w:trHeight w:val="700"/>
        </w:trPr>
        <w:tc>
          <w:tcPr>
            <w:tcW w:w="994" w:type="dxa"/>
          </w:tcPr>
          <w:p w:rsidR="004A093E" w:rsidRDefault="008849C0">
            <w:pPr>
              <w:jc w:val="center"/>
            </w:pPr>
            <w:r>
              <w:t>2</w:t>
            </w:r>
          </w:p>
        </w:tc>
        <w:tc>
          <w:tcPr>
            <w:tcW w:w="1899" w:type="dxa"/>
          </w:tcPr>
          <w:p w:rsidR="004A093E" w:rsidRDefault="008849C0">
            <w:r>
              <w:t>Reset signal is always high</w:t>
            </w:r>
          </w:p>
        </w:tc>
        <w:tc>
          <w:tcPr>
            <w:tcW w:w="2537" w:type="dxa"/>
          </w:tcPr>
          <w:p w:rsidR="004A093E" w:rsidRDefault="008849C0">
            <w:r>
              <w:t>Reset pushbutton is broken</w:t>
            </w:r>
          </w:p>
        </w:tc>
        <w:tc>
          <w:tcPr>
            <w:tcW w:w="2227" w:type="dxa"/>
          </w:tcPr>
          <w:p w:rsidR="004A093E" w:rsidRDefault="008849C0">
            <w:r>
              <w:t>Can’t reset the system</w:t>
            </w:r>
          </w:p>
        </w:tc>
        <w:tc>
          <w:tcPr>
            <w:tcW w:w="2148" w:type="dxa"/>
          </w:tcPr>
          <w:p w:rsidR="004A093E" w:rsidRDefault="008849C0">
            <w:r>
              <w:t>Observation</w:t>
            </w:r>
          </w:p>
        </w:tc>
        <w:tc>
          <w:tcPr>
            <w:tcW w:w="1269" w:type="dxa"/>
          </w:tcPr>
          <w:p w:rsidR="004A093E" w:rsidRDefault="008849C0">
            <w:r>
              <w:t>Low</w:t>
            </w:r>
          </w:p>
        </w:tc>
        <w:tc>
          <w:tcPr>
            <w:tcW w:w="2102" w:type="dxa"/>
          </w:tcPr>
          <w:p w:rsidR="004A093E" w:rsidRDefault="008849C0">
            <w:r>
              <w:t>Assuming voltage supply is normal</w:t>
            </w:r>
          </w:p>
        </w:tc>
      </w:tr>
      <w:tr w:rsidR="004A093E">
        <w:trPr>
          <w:trHeight w:val="700"/>
        </w:trPr>
        <w:tc>
          <w:tcPr>
            <w:tcW w:w="994" w:type="dxa"/>
          </w:tcPr>
          <w:p w:rsidR="004A093E" w:rsidRDefault="008849C0">
            <w:pPr>
              <w:jc w:val="center"/>
            </w:pPr>
            <w:r>
              <w:t>3</w:t>
            </w:r>
          </w:p>
        </w:tc>
        <w:tc>
          <w:tcPr>
            <w:tcW w:w="1899" w:type="dxa"/>
          </w:tcPr>
          <w:p w:rsidR="004A093E" w:rsidRDefault="008849C0">
            <w:r>
              <w:t>Reset signal is always low</w:t>
            </w:r>
          </w:p>
        </w:tc>
        <w:tc>
          <w:tcPr>
            <w:tcW w:w="2537" w:type="dxa"/>
          </w:tcPr>
          <w:p w:rsidR="004A093E" w:rsidRDefault="008849C0">
            <w:r>
              <w:t>C6 is shorted</w:t>
            </w:r>
          </w:p>
        </w:tc>
        <w:tc>
          <w:tcPr>
            <w:tcW w:w="2227" w:type="dxa"/>
          </w:tcPr>
          <w:p w:rsidR="004A093E" w:rsidRDefault="008849C0">
            <w:r>
              <w:t>The system is constantly reset itself.</w:t>
            </w:r>
          </w:p>
        </w:tc>
        <w:tc>
          <w:tcPr>
            <w:tcW w:w="2148" w:type="dxa"/>
          </w:tcPr>
          <w:p w:rsidR="004A093E" w:rsidRDefault="008849C0">
            <w:r>
              <w:t>Observation</w:t>
            </w:r>
          </w:p>
        </w:tc>
        <w:tc>
          <w:tcPr>
            <w:tcW w:w="1269" w:type="dxa"/>
          </w:tcPr>
          <w:p w:rsidR="004A093E" w:rsidRDefault="008849C0">
            <w:r>
              <w:t>Low</w:t>
            </w:r>
          </w:p>
        </w:tc>
        <w:tc>
          <w:tcPr>
            <w:tcW w:w="2102" w:type="dxa"/>
          </w:tcPr>
          <w:p w:rsidR="004A093E" w:rsidRDefault="008849C0">
            <w:r>
              <w:t>Assuming voltage supply is normal</w:t>
            </w:r>
          </w:p>
        </w:tc>
      </w:tr>
      <w:tr w:rsidR="004A093E">
        <w:trPr>
          <w:trHeight w:val="1440"/>
        </w:trPr>
        <w:tc>
          <w:tcPr>
            <w:tcW w:w="994" w:type="dxa"/>
          </w:tcPr>
          <w:p w:rsidR="004A093E" w:rsidRDefault="008849C0">
            <w:pPr>
              <w:jc w:val="center"/>
            </w:pPr>
            <w:r>
              <w:t>4</w:t>
            </w:r>
          </w:p>
        </w:tc>
        <w:tc>
          <w:tcPr>
            <w:tcW w:w="1899" w:type="dxa"/>
          </w:tcPr>
          <w:p w:rsidR="004A093E" w:rsidRDefault="008849C0">
            <w:r>
              <w:t>Microcontroller is not programmable</w:t>
            </w:r>
          </w:p>
        </w:tc>
        <w:tc>
          <w:tcPr>
            <w:tcW w:w="2537" w:type="dxa"/>
          </w:tcPr>
          <w:p w:rsidR="004A093E" w:rsidRDefault="008849C0">
            <w:r>
              <w:t>ICs are shorted</w:t>
            </w:r>
          </w:p>
        </w:tc>
        <w:tc>
          <w:tcPr>
            <w:tcW w:w="2227" w:type="dxa"/>
          </w:tcPr>
          <w:p w:rsidR="004A093E" w:rsidRDefault="008849C0">
            <w:r>
              <w:t>Microcontroller is broken</w:t>
            </w:r>
          </w:p>
        </w:tc>
        <w:tc>
          <w:tcPr>
            <w:tcW w:w="2148" w:type="dxa"/>
          </w:tcPr>
          <w:p w:rsidR="004A093E" w:rsidRDefault="008849C0">
            <w:r>
              <w:t>No respond on every component.</w:t>
            </w:r>
          </w:p>
        </w:tc>
        <w:tc>
          <w:tcPr>
            <w:tcW w:w="1269" w:type="dxa"/>
          </w:tcPr>
          <w:p w:rsidR="004A093E" w:rsidRDefault="008849C0">
            <w:r>
              <w:t>Medium</w:t>
            </w:r>
          </w:p>
        </w:tc>
        <w:tc>
          <w:tcPr>
            <w:tcW w:w="2102" w:type="dxa"/>
          </w:tcPr>
          <w:p w:rsidR="004A093E" w:rsidRDefault="008849C0">
            <w:r>
              <w:t>Assuming voltage supply is normal</w:t>
            </w:r>
          </w:p>
        </w:tc>
      </w:tr>
    </w:tbl>
    <w:p w:rsidR="004A093E" w:rsidRDefault="008849C0">
      <w:pPr>
        <w:pStyle w:val="Title"/>
        <w:ind w:left="72"/>
        <w:rPr>
          <w:sz w:val="24"/>
          <w:szCs w:val="24"/>
        </w:rPr>
      </w:pPr>
      <w:r>
        <w:rPr>
          <w:sz w:val="24"/>
          <w:szCs w:val="24"/>
        </w:rPr>
        <w:t>Table 5 Bluetooth circuit FEMCA</w:t>
      </w:r>
    </w:p>
    <w:tbl>
      <w:tblPr>
        <w:tblStyle w:val="a4"/>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4</w:t>
            </w:r>
          </w:p>
        </w:tc>
        <w:tc>
          <w:tcPr>
            <w:tcW w:w="1899" w:type="dxa"/>
          </w:tcPr>
          <w:p w:rsidR="004A093E" w:rsidRDefault="008849C0">
            <w:r>
              <w:t>Not respond when power on</w:t>
            </w:r>
          </w:p>
        </w:tc>
        <w:tc>
          <w:tcPr>
            <w:tcW w:w="2537" w:type="dxa"/>
          </w:tcPr>
          <w:p w:rsidR="004A093E" w:rsidRDefault="008849C0">
            <w:r>
              <w:t xml:space="preserve">RN4020 internal module is broken, C14 is shorted and improper voltage input in pin WAKE_HW or WAKE_SW </w:t>
            </w:r>
          </w:p>
        </w:tc>
        <w:tc>
          <w:tcPr>
            <w:tcW w:w="2227" w:type="dxa"/>
          </w:tcPr>
          <w:p w:rsidR="004A093E" w:rsidRDefault="008849C0">
            <w:r>
              <w:t>Unable to communicate with microcontroller</w:t>
            </w:r>
          </w:p>
        </w:tc>
        <w:tc>
          <w:tcPr>
            <w:tcW w:w="2148" w:type="dxa"/>
          </w:tcPr>
          <w:p w:rsidR="004A093E" w:rsidRDefault="008849C0">
            <w:r>
              <w:t>No information displayed on LCD.</w:t>
            </w:r>
          </w:p>
        </w:tc>
        <w:tc>
          <w:tcPr>
            <w:tcW w:w="1269" w:type="dxa"/>
          </w:tcPr>
          <w:p w:rsidR="004A093E" w:rsidRDefault="008849C0">
            <w:r>
              <w:t>Low</w:t>
            </w:r>
          </w:p>
        </w:tc>
        <w:tc>
          <w:tcPr>
            <w:tcW w:w="2102" w:type="dxa"/>
          </w:tcPr>
          <w:p w:rsidR="004A093E" w:rsidRDefault="008849C0">
            <w:r>
              <w:t>LCD will display the status of Bluetooth status as well the order sent by Bluetooth</w:t>
            </w:r>
          </w:p>
        </w:tc>
      </w:tr>
      <w:tr w:rsidR="004A093E">
        <w:trPr>
          <w:trHeight w:val="700"/>
        </w:trPr>
        <w:tc>
          <w:tcPr>
            <w:tcW w:w="994" w:type="dxa"/>
          </w:tcPr>
          <w:p w:rsidR="004A093E" w:rsidRDefault="008849C0">
            <w:pPr>
              <w:jc w:val="center"/>
            </w:pPr>
            <w:r>
              <w:t>5</w:t>
            </w:r>
          </w:p>
        </w:tc>
        <w:tc>
          <w:tcPr>
            <w:tcW w:w="1899" w:type="dxa"/>
          </w:tcPr>
          <w:p w:rsidR="004A093E" w:rsidRDefault="008849C0">
            <w:r>
              <w:t xml:space="preserve">RN4020 can’t receive or transmit message from/to </w:t>
            </w:r>
            <w:r>
              <w:lastRenderedPageBreak/>
              <w:t>microcontroller</w:t>
            </w:r>
          </w:p>
        </w:tc>
        <w:tc>
          <w:tcPr>
            <w:tcW w:w="2537" w:type="dxa"/>
          </w:tcPr>
          <w:p w:rsidR="004A093E" w:rsidRDefault="008849C0">
            <w:r>
              <w:lastRenderedPageBreak/>
              <w:t>RN4020 internal module is broken</w:t>
            </w:r>
          </w:p>
        </w:tc>
        <w:tc>
          <w:tcPr>
            <w:tcW w:w="2227" w:type="dxa"/>
          </w:tcPr>
          <w:p w:rsidR="004A093E" w:rsidRDefault="008849C0">
            <w:r>
              <w:t>Unable to send or receive information from Bluetooth module</w:t>
            </w:r>
          </w:p>
        </w:tc>
        <w:tc>
          <w:tcPr>
            <w:tcW w:w="2148" w:type="dxa"/>
          </w:tcPr>
          <w:p w:rsidR="004A093E" w:rsidRDefault="008849C0">
            <w:r>
              <w:t xml:space="preserve">LCD display nothing while sending or receiving message </w:t>
            </w:r>
            <w:r>
              <w:lastRenderedPageBreak/>
              <w:t>from/to microcontroller.</w:t>
            </w:r>
          </w:p>
        </w:tc>
        <w:tc>
          <w:tcPr>
            <w:tcW w:w="1269" w:type="dxa"/>
          </w:tcPr>
          <w:p w:rsidR="004A093E" w:rsidRDefault="008849C0">
            <w:r>
              <w:lastRenderedPageBreak/>
              <w:t>Low</w:t>
            </w:r>
          </w:p>
        </w:tc>
        <w:tc>
          <w:tcPr>
            <w:tcW w:w="2102" w:type="dxa"/>
          </w:tcPr>
          <w:p w:rsidR="004A093E" w:rsidRDefault="008849C0">
            <w:r>
              <w:t xml:space="preserve">LCD will display the status of Bluetooth status as well the order sent </w:t>
            </w:r>
            <w:r>
              <w:lastRenderedPageBreak/>
              <w:t>by Bluet</w:t>
            </w:r>
            <w:r>
              <w:t>ooth</w:t>
            </w:r>
          </w:p>
        </w:tc>
      </w:tr>
    </w:tbl>
    <w:p w:rsidR="004A093E" w:rsidRDefault="004A093E">
      <w:pPr>
        <w:pStyle w:val="Title"/>
        <w:ind w:left="72"/>
        <w:rPr>
          <w:sz w:val="24"/>
          <w:szCs w:val="24"/>
        </w:rPr>
      </w:pPr>
    </w:p>
    <w:p w:rsidR="004A093E" w:rsidRDefault="008849C0">
      <w:pPr>
        <w:pStyle w:val="Title"/>
        <w:ind w:left="72"/>
        <w:rPr>
          <w:sz w:val="24"/>
          <w:szCs w:val="24"/>
        </w:rPr>
      </w:pPr>
      <w:r>
        <w:rPr>
          <w:sz w:val="24"/>
          <w:szCs w:val="24"/>
        </w:rPr>
        <w:t>Table 6 H-bridge driver circuit FEMCA</w:t>
      </w:r>
    </w:p>
    <w:tbl>
      <w:tblPr>
        <w:tblStyle w:val="a5"/>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4</w:t>
            </w:r>
          </w:p>
        </w:tc>
        <w:tc>
          <w:tcPr>
            <w:tcW w:w="1899" w:type="dxa"/>
          </w:tcPr>
          <w:p w:rsidR="004A093E" w:rsidRDefault="008849C0">
            <w:r>
              <w:t>No output signal or output cannot reach 5v</w:t>
            </w:r>
          </w:p>
        </w:tc>
        <w:tc>
          <w:tcPr>
            <w:tcW w:w="2537" w:type="dxa"/>
          </w:tcPr>
          <w:p w:rsidR="004A093E" w:rsidRDefault="008849C0">
            <w:r>
              <w:t xml:space="preserve"> </w:t>
            </w:r>
            <w:proofErr w:type="spellStart"/>
            <w:r>
              <w:t>Zener</w:t>
            </w:r>
            <w:proofErr w:type="spellEnd"/>
            <w:r>
              <w:t xml:space="preserve"> diodes break down or the H-bridge is broken</w:t>
            </w:r>
          </w:p>
        </w:tc>
        <w:tc>
          <w:tcPr>
            <w:tcW w:w="2227" w:type="dxa"/>
          </w:tcPr>
          <w:p w:rsidR="004A093E" w:rsidRDefault="008849C0">
            <w:r>
              <w:t>H bridge is shorted. Cannot control the component connected to H-bridge driver</w:t>
            </w:r>
          </w:p>
        </w:tc>
        <w:tc>
          <w:tcPr>
            <w:tcW w:w="2148" w:type="dxa"/>
          </w:tcPr>
          <w:p w:rsidR="004A093E" w:rsidRDefault="008849C0">
            <w:r>
              <w:t>Observation, measure the output voltage from H bridge driver</w:t>
            </w:r>
          </w:p>
        </w:tc>
        <w:tc>
          <w:tcPr>
            <w:tcW w:w="1269" w:type="dxa"/>
          </w:tcPr>
          <w:p w:rsidR="004A093E" w:rsidRDefault="008849C0">
            <w:r>
              <w:t>Medium</w:t>
            </w:r>
          </w:p>
        </w:tc>
        <w:tc>
          <w:tcPr>
            <w:tcW w:w="2102" w:type="dxa"/>
          </w:tcPr>
          <w:p w:rsidR="004A093E" w:rsidRDefault="004A093E"/>
        </w:tc>
      </w:tr>
      <w:tr w:rsidR="004A093E">
        <w:trPr>
          <w:trHeight w:val="700"/>
        </w:trPr>
        <w:tc>
          <w:tcPr>
            <w:tcW w:w="994" w:type="dxa"/>
          </w:tcPr>
          <w:p w:rsidR="004A093E" w:rsidRDefault="008849C0">
            <w:pPr>
              <w:jc w:val="center"/>
            </w:pPr>
            <w:r>
              <w:t>5</w:t>
            </w:r>
          </w:p>
        </w:tc>
        <w:tc>
          <w:tcPr>
            <w:tcW w:w="1899" w:type="dxa"/>
          </w:tcPr>
          <w:p w:rsidR="004A093E" w:rsidRDefault="008849C0">
            <w:r>
              <w:t>Large noise appears on the output of full bridge driver</w:t>
            </w:r>
          </w:p>
        </w:tc>
        <w:tc>
          <w:tcPr>
            <w:tcW w:w="2537" w:type="dxa"/>
          </w:tcPr>
          <w:p w:rsidR="004A093E" w:rsidRDefault="008849C0">
            <w:proofErr w:type="spellStart"/>
            <w:r>
              <w:t>Zener</w:t>
            </w:r>
            <w:proofErr w:type="spellEnd"/>
            <w:r>
              <w:t xml:space="preserve"> diodes break down</w:t>
            </w:r>
          </w:p>
        </w:tc>
        <w:tc>
          <w:tcPr>
            <w:tcW w:w="2227" w:type="dxa"/>
          </w:tcPr>
          <w:p w:rsidR="004A093E" w:rsidRDefault="008849C0">
            <w:r>
              <w:t>unpredictable</w:t>
            </w:r>
          </w:p>
        </w:tc>
        <w:tc>
          <w:tcPr>
            <w:tcW w:w="2148" w:type="dxa"/>
          </w:tcPr>
          <w:p w:rsidR="004A093E" w:rsidRDefault="008849C0">
            <w:r>
              <w:t>No respond on every component.</w:t>
            </w:r>
          </w:p>
        </w:tc>
        <w:tc>
          <w:tcPr>
            <w:tcW w:w="1269" w:type="dxa"/>
          </w:tcPr>
          <w:p w:rsidR="004A093E" w:rsidRDefault="008849C0">
            <w:r>
              <w:t>Medium</w:t>
            </w:r>
          </w:p>
        </w:tc>
        <w:tc>
          <w:tcPr>
            <w:tcW w:w="2102" w:type="dxa"/>
          </w:tcPr>
          <w:p w:rsidR="004A093E" w:rsidRDefault="004A093E"/>
        </w:tc>
      </w:tr>
    </w:tbl>
    <w:p w:rsidR="004A093E" w:rsidRDefault="004A093E">
      <w:pPr>
        <w:pStyle w:val="Title"/>
        <w:ind w:left="72"/>
        <w:jc w:val="left"/>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4A093E">
      <w:pPr>
        <w:pStyle w:val="Title"/>
        <w:ind w:left="72"/>
        <w:rPr>
          <w:sz w:val="24"/>
          <w:szCs w:val="24"/>
        </w:rPr>
      </w:pPr>
    </w:p>
    <w:p w:rsidR="004A093E" w:rsidRDefault="008849C0">
      <w:pPr>
        <w:pStyle w:val="Title"/>
        <w:ind w:left="72"/>
        <w:rPr>
          <w:sz w:val="24"/>
          <w:szCs w:val="24"/>
        </w:rPr>
      </w:pPr>
      <w:r>
        <w:rPr>
          <w:sz w:val="24"/>
          <w:szCs w:val="24"/>
        </w:rPr>
        <w:t>Table 7 Full bridge driver circuit FEMCA</w:t>
      </w:r>
    </w:p>
    <w:tbl>
      <w:tblPr>
        <w:tblStyle w:val="a6"/>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7</w:t>
            </w:r>
          </w:p>
        </w:tc>
        <w:tc>
          <w:tcPr>
            <w:tcW w:w="1899" w:type="dxa"/>
          </w:tcPr>
          <w:p w:rsidR="004A093E" w:rsidRDefault="008849C0">
            <w:r>
              <w:t xml:space="preserve">No output signal </w:t>
            </w:r>
          </w:p>
          <w:p w:rsidR="004A093E" w:rsidRDefault="008849C0">
            <w:r>
              <w:t>Or output cannot reach 5v</w:t>
            </w:r>
          </w:p>
        </w:tc>
        <w:tc>
          <w:tcPr>
            <w:tcW w:w="2537" w:type="dxa"/>
          </w:tcPr>
          <w:p w:rsidR="004A093E" w:rsidRDefault="008849C0">
            <w:r>
              <w:t>the full bridge driver is broken</w:t>
            </w:r>
          </w:p>
        </w:tc>
        <w:tc>
          <w:tcPr>
            <w:tcW w:w="2227" w:type="dxa"/>
          </w:tcPr>
          <w:p w:rsidR="004A093E" w:rsidRDefault="008849C0">
            <w:r>
              <w:t>Cannot control the component connected to full bridge driver</w:t>
            </w:r>
          </w:p>
        </w:tc>
        <w:tc>
          <w:tcPr>
            <w:tcW w:w="2148" w:type="dxa"/>
          </w:tcPr>
          <w:p w:rsidR="004A093E" w:rsidRDefault="008849C0">
            <w:r>
              <w:t>Observation, Measure the output voltage from full bridge driver</w:t>
            </w:r>
          </w:p>
        </w:tc>
        <w:tc>
          <w:tcPr>
            <w:tcW w:w="1269" w:type="dxa"/>
          </w:tcPr>
          <w:p w:rsidR="004A093E" w:rsidRDefault="008849C0">
            <w:r>
              <w:t>medium</w:t>
            </w:r>
          </w:p>
        </w:tc>
        <w:tc>
          <w:tcPr>
            <w:tcW w:w="2102" w:type="dxa"/>
          </w:tcPr>
          <w:p w:rsidR="004A093E" w:rsidRDefault="004A093E"/>
        </w:tc>
      </w:tr>
      <w:tr w:rsidR="004A093E">
        <w:trPr>
          <w:trHeight w:val="700"/>
        </w:trPr>
        <w:tc>
          <w:tcPr>
            <w:tcW w:w="994" w:type="dxa"/>
          </w:tcPr>
          <w:p w:rsidR="004A093E" w:rsidRDefault="008849C0">
            <w:pPr>
              <w:jc w:val="center"/>
            </w:pPr>
            <w:r>
              <w:t>8</w:t>
            </w:r>
          </w:p>
        </w:tc>
        <w:tc>
          <w:tcPr>
            <w:tcW w:w="1899" w:type="dxa"/>
          </w:tcPr>
          <w:p w:rsidR="004A093E" w:rsidRDefault="008849C0">
            <w:r>
              <w:t>Large noise appears on the output of full bridge driver</w:t>
            </w:r>
          </w:p>
        </w:tc>
        <w:tc>
          <w:tcPr>
            <w:tcW w:w="2537" w:type="dxa"/>
          </w:tcPr>
          <w:p w:rsidR="004A093E" w:rsidRDefault="008849C0">
            <w:r>
              <w:t>Opened bypass capacitor</w:t>
            </w:r>
          </w:p>
        </w:tc>
        <w:tc>
          <w:tcPr>
            <w:tcW w:w="2227" w:type="dxa"/>
          </w:tcPr>
          <w:p w:rsidR="004A093E" w:rsidRDefault="008849C0">
            <w:r>
              <w:t>unpredictable</w:t>
            </w:r>
          </w:p>
        </w:tc>
        <w:tc>
          <w:tcPr>
            <w:tcW w:w="2148" w:type="dxa"/>
          </w:tcPr>
          <w:p w:rsidR="004A093E" w:rsidRDefault="008849C0">
            <w:r>
              <w:t xml:space="preserve">Malfunction appears on some components connected to this </w:t>
            </w:r>
            <w:r>
              <w:lastRenderedPageBreak/>
              <w:t>full bridge circuit.</w:t>
            </w:r>
          </w:p>
        </w:tc>
        <w:tc>
          <w:tcPr>
            <w:tcW w:w="1269" w:type="dxa"/>
          </w:tcPr>
          <w:p w:rsidR="004A093E" w:rsidRDefault="008849C0">
            <w:r>
              <w:lastRenderedPageBreak/>
              <w:t>medium</w:t>
            </w:r>
          </w:p>
        </w:tc>
        <w:tc>
          <w:tcPr>
            <w:tcW w:w="2102" w:type="dxa"/>
          </w:tcPr>
          <w:p w:rsidR="004A093E" w:rsidRDefault="004A093E"/>
        </w:tc>
      </w:tr>
    </w:tbl>
    <w:p w:rsidR="004A093E" w:rsidRDefault="004A093E">
      <w:pPr>
        <w:pStyle w:val="Title"/>
        <w:jc w:val="left"/>
        <w:rPr>
          <w:sz w:val="24"/>
          <w:szCs w:val="24"/>
        </w:rPr>
      </w:pPr>
      <w:bookmarkStart w:id="9" w:name="_2et92p0" w:colFirst="0" w:colLast="0"/>
      <w:bookmarkEnd w:id="9"/>
    </w:p>
    <w:p w:rsidR="004A093E" w:rsidRDefault="004A093E">
      <w:pPr>
        <w:pStyle w:val="Title"/>
        <w:ind w:left="72"/>
        <w:rPr>
          <w:sz w:val="24"/>
          <w:szCs w:val="24"/>
        </w:rPr>
      </w:pPr>
    </w:p>
    <w:p w:rsidR="004A093E" w:rsidRDefault="004A093E">
      <w:pPr>
        <w:pStyle w:val="Title"/>
        <w:ind w:left="72"/>
        <w:rPr>
          <w:sz w:val="24"/>
          <w:szCs w:val="24"/>
        </w:rPr>
      </w:pPr>
    </w:p>
    <w:p w:rsidR="004A093E" w:rsidRDefault="008849C0">
      <w:pPr>
        <w:pStyle w:val="Title"/>
        <w:ind w:left="72"/>
        <w:rPr>
          <w:sz w:val="24"/>
          <w:szCs w:val="24"/>
        </w:rPr>
      </w:pPr>
      <w:r>
        <w:rPr>
          <w:sz w:val="24"/>
          <w:szCs w:val="24"/>
        </w:rPr>
        <w:t>Table 8 Stepper motor controller circuit FEMCA</w:t>
      </w:r>
    </w:p>
    <w:tbl>
      <w:tblPr>
        <w:tblStyle w:val="a7"/>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4</w:t>
            </w:r>
          </w:p>
        </w:tc>
        <w:tc>
          <w:tcPr>
            <w:tcW w:w="1899" w:type="dxa"/>
          </w:tcPr>
          <w:p w:rsidR="004A093E" w:rsidRDefault="008849C0">
            <w:r>
              <w:t>No output signal</w:t>
            </w:r>
          </w:p>
        </w:tc>
        <w:tc>
          <w:tcPr>
            <w:tcW w:w="2537" w:type="dxa"/>
          </w:tcPr>
          <w:p w:rsidR="004A093E" w:rsidRDefault="008849C0">
            <w:r>
              <w:t>Stepper motor is broken</w:t>
            </w:r>
          </w:p>
        </w:tc>
        <w:tc>
          <w:tcPr>
            <w:tcW w:w="2227" w:type="dxa"/>
          </w:tcPr>
          <w:p w:rsidR="004A093E" w:rsidRDefault="008849C0">
            <w:r>
              <w:t>Can’t drive the stepper motor.</w:t>
            </w:r>
          </w:p>
        </w:tc>
        <w:tc>
          <w:tcPr>
            <w:tcW w:w="2148" w:type="dxa"/>
          </w:tcPr>
          <w:p w:rsidR="004A093E" w:rsidRDefault="008849C0">
            <w:r>
              <w:t>Observation, check the function of stepper motor</w:t>
            </w:r>
          </w:p>
        </w:tc>
        <w:tc>
          <w:tcPr>
            <w:tcW w:w="1269" w:type="dxa"/>
          </w:tcPr>
          <w:p w:rsidR="004A093E" w:rsidRDefault="008849C0">
            <w:r>
              <w:t>Medium</w:t>
            </w:r>
          </w:p>
        </w:tc>
        <w:tc>
          <w:tcPr>
            <w:tcW w:w="2102" w:type="dxa"/>
          </w:tcPr>
          <w:p w:rsidR="004A093E" w:rsidRDefault="004A093E"/>
        </w:tc>
      </w:tr>
      <w:tr w:rsidR="004A093E">
        <w:trPr>
          <w:trHeight w:val="700"/>
        </w:trPr>
        <w:tc>
          <w:tcPr>
            <w:tcW w:w="994" w:type="dxa"/>
          </w:tcPr>
          <w:p w:rsidR="004A093E" w:rsidRDefault="008849C0">
            <w:pPr>
              <w:jc w:val="center"/>
            </w:pPr>
            <w:r>
              <w:t>5</w:t>
            </w:r>
          </w:p>
        </w:tc>
        <w:tc>
          <w:tcPr>
            <w:tcW w:w="1899" w:type="dxa"/>
          </w:tcPr>
          <w:p w:rsidR="004A093E" w:rsidRDefault="008849C0">
            <w:r>
              <w:t>Large noise appears on the output of full bridge driver</w:t>
            </w:r>
          </w:p>
        </w:tc>
        <w:tc>
          <w:tcPr>
            <w:tcW w:w="2537" w:type="dxa"/>
          </w:tcPr>
          <w:p w:rsidR="004A093E" w:rsidRDefault="008849C0">
            <w:r>
              <w:t>Decoupling capacitors are shorted</w:t>
            </w:r>
          </w:p>
        </w:tc>
        <w:tc>
          <w:tcPr>
            <w:tcW w:w="2227" w:type="dxa"/>
          </w:tcPr>
          <w:p w:rsidR="004A093E" w:rsidRDefault="008849C0">
            <w:r>
              <w:t>unpredictable</w:t>
            </w:r>
          </w:p>
        </w:tc>
        <w:tc>
          <w:tcPr>
            <w:tcW w:w="2148" w:type="dxa"/>
          </w:tcPr>
          <w:p w:rsidR="004A093E" w:rsidRDefault="008849C0">
            <w:r>
              <w:t>Malfunction appears on stepper motor</w:t>
            </w:r>
          </w:p>
        </w:tc>
        <w:tc>
          <w:tcPr>
            <w:tcW w:w="1269" w:type="dxa"/>
          </w:tcPr>
          <w:p w:rsidR="004A093E" w:rsidRDefault="008849C0">
            <w:r>
              <w:t>Medium</w:t>
            </w:r>
          </w:p>
        </w:tc>
        <w:tc>
          <w:tcPr>
            <w:tcW w:w="2102" w:type="dxa"/>
          </w:tcPr>
          <w:p w:rsidR="004A093E" w:rsidRDefault="004A093E"/>
        </w:tc>
      </w:tr>
    </w:tbl>
    <w:p w:rsidR="004A093E" w:rsidRDefault="004A093E">
      <w:pPr>
        <w:pStyle w:val="Title"/>
        <w:ind w:left="72"/>
        <w:jc w:val="left"/>
        <w:rPr>
          <w:sz w:val="24"/>
          <w:szCs w:val="24"/>
        </w:rPr>
      </w:pPr>
    </w:p>
    <w:p w:rsidR="004A093E" w:rsidRDefault="004A093E">
      <w:pPr>
        <w:pStyle w:val="Title"/>
        <w:ind w:left="72"/>
        <w:jc w:val="left"/>
        <w:rPr>
          <w:sz w:val="24"/>
          <w:szCs w:val="24"/>
        </w:rPr>
      </w:pPr>
    </w:p>
    <w:p w:rsidR="004A093E" w:rsidRDefault="008849C0">
      <w:pPr>
        <w:pStyle w:val="Title"/>
        <w:ind w:left="72"/>
        <w:rPr>
          <w:sz w:val="24"/>
          <w:szCs w:val="24"/>
        </w:rPr>
      </w:pPr>
      <w:r>
        <w:rPr>
          <w:sz w:val="24"/>
          <w:szCs w:val="24"/>
        </w:rPr>
        <w:t xml:space="preserve">Table </w:t>
      </w:r>
      <w:proofErr w:type="gramStart"/>
      <w:r>
        <w:rPr>
          <w:sz w:val="24"/>
          <w:szCs w:val="24"/>
        </w:rPr>
        <w:t>9  Power</w:t>
      </w:r>
      <w:proofErr w:type="gramEnd"/>
      <w:r>
        <w:rPr>
          <w:sz w:val="24"/>
          <w:szCs w:val="24"/>
        </w:rPr>
        <w:t xml:space="preserve"> supply circuit FEMCA</w:t>
      </w:r>
    </w:p>
    <w:tbl>
      <w:tblPr>
        <w:tblStyle w:val="a8"/>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899"/>
        <w:gridCol w:w="2537"/>
        <w:gridCol w:w="2227"/>
        <w:gridCol w:w="2148"/>
        <w:gridCol w:w="1269"/>
        <w:gridCol w:w="2102"/>
      </w:tblGrid>
      <w:tr w:rsidR="004A093E">
        <w:tc>
          <w:tcPr>
            <w:tcW w:w="994" w:type="dxa"/>
          </w:tcPr>
          <w:p w:rsidR="004A093E" w:rsidRDefault="008849C0">
            <w:pPr>
              <w:jc w:val="center"/>
              <w:rPr>
                <w:b/>
              </w:rPr>
            </w:pPr>
            <w:r>
              <w:rPr>
                <w:b/>
              </w:rPr>
              <w:t>Failure No.</w:t>
            </w:r>
          </w:p>
        </w:tc>
        <w:tc>
          <w:tcPr>
            <w:tcW w:w="1899" w:type="dxa"/>
          </w:tcPr>
          <w:p w:rsidR="004A093E" w:rsidRDefault="008849C0">
            <w:pPr>
              <w:jc w:val="center"/>
              <w:rPr>
                <w:b/>
              </w:rPr>
            </w:pPr>
            <w:r>
              <w:rPr>
                <w:b/>
              </w:rPr>
              <w:t>Failure Mode</w:t>
            </w:r>
          </w:p>
        </w:tc>
        <w:tc>
          <w:tcPr>
            <w:tcW w:w="2537" w:type="dxa"/>
          </w:tcPr>
          <w:p w:rsidR="004A093E" w:rsidRDefault="008849C0">
            <w:pPr>
              <w:jc w:val="center"/>
              <w:rPr>
                <w:b/>
              </w:rPr>
            </w:pPr>
            <w:r>
              <w:rPr>
                <w:b/>
              </w:rPr>
              <w:t>Possible Causes</w:t>
            </w:r>
          </w:p>
        </w:tc>
        <w:tc>
          <w:tcPr>
            <w:tcW w:w="2227" w:type="dxa"/>
          </w:tcPr>
          <w:p w:rsidR="004A093E" w:rsidRDefault="008849C0">
            <w:pPr>
              <w:jc w:val="center"/>
              <w:rPr>
                <w:b/>
              </w:rPr>
            </w:pPr>
            <w:r>
              <w:rPr>
                <w:b/>
              </w:rPr>
              <w:t>Failure Effects</w:t>
            </w:r>
          </w:p>
        </w:tc>
        <w:tc>
          <w:tcPr>
            <w:tcW w:w="2148" w:type="dxa"/>
          </w:tcPr>
          <w:p w:rsidR="004A093E" w:rsidRDefault="008849C0">
            <w:pPr>
              <w:jc w:val="center"/>
              <w:rPr>
                <w:b/>
              </w:rPr>
            </w:pPr>
            <w:r>
              <w:rPr>
                <w:b/>
              </w:rPr>
              <w:t>Method of Detection</w:t>
            </w:r>
          </w:p>
        </w:tc>
        <w:tc>
          <w:tcPr>
            <w:tcW w:w="1269" w:type="dxa"/>
          </w:tcPr>
          <w:p w:rsidR="004A093E" w:rsidRDefault="008849C0">
            <w:pPr>
              <w:jc w:val="center"/>
              <w:rPr>
                <w:b/>
              </w:rPr>
            </w:pPr>
            <w:r>
              <w:rPr>
                <w:b/>
              </w:rPr>
              <w:t>Criticality</w:t>
            </w:r>
          </w:p>
        </w:tc>
        <w:tc>
          <w:tcPr>
            <w:tcW w:w="2102" w:type="dxa"/>
          </w:tcPr>
          <w:p w:rsidR="004A093E" w:rsidRDefault="008849C0">
            <w:pPr>
              <w:jc w:val="center"/>
              <w:rPr>
                <w:b/>
              </w:rPr>
            </w:pPr>
            <w:r>
              <w:rPr>
                <w:b/>
              </w:rPr>
              <w:t>Remarks</w:t>
            </w:r>
          </w:p>
        </w:tc>
      </w:tr>
      <w:tr w:rsidR="004A093E">
        <w:trPr>
          <w:trHeight w:val="800"/>
        </w:trPr>
        <w:tc>
          <w:tcPr>
            <w:tcW w:w="994" w:type="dxa"/>
          </w:tcPr>
          <w:p w:rsidR="004A093E" w:rsidRDefault="008849C0">
            <w:pPr>
              <w:jc w:val="center"/>
            </w:pPr>
            <w:r>
              <w:t>4</w:t>
            </w:r>
          </w:p>
        </w:tc>
        <w:tc>
          <w:tcPr>
            <w:tcW w:w="1899" w:type="dxa"/>
          </w:tcPr>
          <w:p w:rsidR="004A093E" w:rsidRDefault="008849C0">
            <w:r>
              <w:t>Voltage regulator is short</w:t>
            </w:r>
          </w:p>
        </w:tc>
        <w:tc>
          <w:tcPr>
            <w:tcW w:w="2537" w:type="dxa"/>
          </w:tcPr>
          <w:p w:rsidR="004A093E" w:rsidRDefault="008849C0">
            <w:r>
              <w:t xml:space="preserve"> LD117 is broken</w:t>
            </w:r>
          </w:p>
        </w:tc>
        <w:tc>
          <w:tcPr>
            <w:tcW w:w="2227" w:type="dxa"/>
          </w:tcPr>
          <w:p w:rsidR="004A093E" w:rsidRDefault="008849C0">
            <w:r>
              <w:t>Damage all the ICs and microcontroller.</w:t>
            </w:r>
          </w:p>
        </w:tc>
        <w:tc>
          <w:tcPr>
            <w:tcW w:w="2148" w:type="dxa"/>
          </w:tcPr>
          <w:p w:rsidR="004A093E" w:rsidRDefault="008849C0">
            <w:r>
              <w:t>Touch and observation. The temperature of L293D increases dramatically.</w:t>
            </w:r>
          </w:p>
        </w:tc>
        <w:tc>
          <w:tcPr>
            <w:tcW w:w="1269" w:type="dxa"/>
          </w:tcPr>
          <w:p w:rsidR="004A093E" w:rsidRDefault="008849C0">
            <w:r>
              <w:t>High</w:t>
            </w:r>
          </w:p>
        </w:tc>
        <w:tc>
          <w:tcPr>
            <w:tcW w:w="2102" w:type="dxa"/>
          </w:tcPr>
          <w:p w:rsidR="004A093E" w:rsidRDefault="008849C0">
            <w:r>
              <w:t>Overheat of the system will cause the electrical components burning.</w:t>
            </w:r>
          </w:p>
        </w:tc>
      </w:tr>
    </w:tbl>
    <w:p w:rsidR="004A093E" w:rsidRDefault="004A093E">
      <w:pPr>
        <w:pStyle w:val="Title"/>
        <w:ind w:left="72"/>
        <w:jc w:val="left"/>
        <w:rPr>
          <w:sz w:val="24"/>
          <w:szCs w:val="24"/>
        </w:rPr>
      </w:pPr>
    </w:p>
    <w:sectPr w:rsidR="004A093E">
      <w:type w:val="continuous"/>
      <w:pgSz w:w="15840" w:h="12240"/>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Varshini Tata Narendra Babu" w:date="2017-04-08T14:00:00Z" w:initials="VTN">
    <w:p w:rsidR="008849C0" w:rsidRDefault="008849C0">
      <w:pPr>
        <w:pStyle w:val="CommentText"/>
      </w:pPr>
      <w:r>
        <w:rPr>
          <w:rStyle w:val="CommentReference"/>
        </w:rPr>
        <w:annotationRef/>
      </w:r>
      <w:r>
        <w:t>This text is not displayed.</w:t>
      </w:r>
    </w:p>
  </w:comment>
  <w:comment w:id="7" w:author="Varshini Tata Narendra Babu" w:date="2017-04-08T14:00:00Z" w:initials="VTN">
    <w:p w:rsidR="008849C0" w:rsidRDefault="008849C0">
      <w:pPr>
        <w:pStyle w:val="CommentText"/>
      </w:pPr>
      <w:r>
        <w:rPr>
          <w:rStyle w:val="CommentReference"/>
        </w:rPr>
        <w:annotationRef/>
      </w:r>
      <w:r>
        <w:t>This text is not displayed!</w:t>
      </w:r>
    </w:p>
  </w:comment>
  <w:comment w:id="8" w:author="Varshini Tata Narendra Babu" w:date="2017-04-08T14:01:00Z" w:initials="VTN">
    <w:p w:rsidR="008849C0" w:rsidRDefault="008849C0">
      <w:pPr>
        <w:pStyle w:val="CommentText"/>
      </w:pPr>
      <w:r>
        <w:rPr>
          <w:rStyle w:val="CommentReference"/>
        </w:rPr>
        <w:annotationRef/>
      </w:r>
      <w:r>
        <w:t>Can include more details in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849C0">
      <w:r>
        <w:separator/>
      </w:r>
    </w:p>
  </w:endnote>
  <w:endnote w:type="continuationSeparator" w:id="0">
    <w:p w:rsidR="00000000" w:rsidRDefault="0088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
    <w:altName w:val="Times New Roman"/>
    <w:charset w:val="00"/>
    <w:family w:val="auto"/>
    <w:pitch w:val="default"/>
  </w:font>
  <w:font w:name="Open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E" w:rsidRDefault="008849C0">
    <w:pPr>
      <w:tabs>
        <w:tab w:val="center" w:pos="4680"/>
        <w:tab w:val="left" w:pos="8100"/>
        <w:tab w:val="right" w:pos="12960"/>
      </w:tabs>
      <w:spacing w:after="720"/>
    </w:pPr>
    <w:hyperlink r:id="rId1">
      <w:r>
        <w:rPr>
          <w:color w:val="0000FF"/>
          <w:u w:val="single"/>
        </w:rPr>
        <w:t>https://engineering.purdue.edu/ece477</w:t>
      </w:r>
    </w:hyperlink>
    <w:r>
      <w:t xml:space="preserve"> </w:t>
    </w:r>
    <w:r>
      <w:tab/>
    </w:r>
    <w:r>
      <w:tab/>
      <w:t xml:space="preserve">Page </w:t>
    </w:r>
    <w:r>
      <w:fldChar w:fldCharType="begin"/>
    </w:r>
    <w:r>
      <w:instrText>PAGE</w:instrText>
    </w:r>
    <w:r>
      <w:fldChar w:fldCharType="separate"/>
    </w:r>
    <w:r>
      <w:rPr>
        <w:noProof/>
      </w:rPr>
      <w:t>2</w:t>
    </w:r>
    <w:r>
      <w:fldChar w:fldCharType="end"/>
    </w:r>
    <w:r>
      <w:t xml:space="preserve"> of </w:t>
    </w:r>
    <w:r>
      <w:fldChar w:fldCharType="begin"/>
    </w:r>
    <w:r>
      <w:instrText>NUMPAGES</w:instrText>
    </w:r>
    <w:r>
      <w:fldChar w:fldCharType="separate"/>
    </w:r>
    <w:r>
      <w:rPr>
        <w:noProof/>
      </w:rPr>
      <w:t>15</w:t>
    </w:r>
    <w:r>
      <w:fldChar w:fldCharType="end"/>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849C0">
      <w:r>
        <w:separator/>
      </w:r>
    </w:p>
  </w:footnote>
  <w:footnote w:type="continuationSeparator" w:id="0">
    <w:p w:rsidR="00000000" w:rsidRDefault="00884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3E" w:rsidRDefault="008849C0">
    <w:pPr>
      <w:tabs>
        <w:tab w:val="center" w:pos="4680"/>
        <w:tab w:val="right" w:pos="9360"/>
      </w:tabs>
      <w:spacing w:before="720"/>
    </w:pPr>
    <w:r>
      <w:t>ECE 477: Digital Systems Senior Design</w:t>
    </w:r>
    <w:r>
      <w:tab/>
    </w:r>
    <w:r>
      <w:tab/>
    </w:r>
    <w:r>
      <w:t>Last Modified: 03-17-2017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E482D"/>
    <w:multiLevelType w:val="multilevel"/>
    <w:tmpl w:val="782251A2"/>
    <w:lvl w:ilvl="0">
      <w:start w:val="1"/>
      <w:numFmt w:val="decimal"/>
      <w:lvlText w:val="%1.0"/>
      <w:lvlJc w:val="left"/>
      <w:pPr>
        <w:ind w:left="432"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68972B70"/>
    <w:multiLevelType w:val="multilevel"/>
    <w:tmpl w:val="607277C2"/>
    <w:lvl w:ilvl="0">
      <w:start w:val="2"/>
      <w:numFmt w:val="decimal"/>
      <w:lvlText w:val="%1.0"/>
      <w:lvlJc w:val="left"/>
      <w:pPr>
        <w:ind w:left="432" w:firstLine="0"/>
      </w:pPr>
    </w:lvl>
    <w:lvl w:ilvl="1">
      <w:start w:val="1"/>
      <w:numFmt w:val="decimal"/>
      <w:lvlText w:val="%1.%2"/>
      <w:lvlJc w:val="left"/>
      <w:pPr>
        <w:ind w:left="432" w:firstLine="0"/>
      </w:pPr>
    </w:lvl>
    <w:lvl w:ilvl="2">
      <w:start w:val="1"/>
      <w:numFmt w:val="decimal"/>
      <w:lvlText w:val="%1.%2.%3"/>
      <w:lvlJc w:val="left"/>
      <w:pPr>
        <w:ind w:left="2232" w:firstLine="1512"/>
      </w:pPr>
    </w:lvl>
    <w:lvl w:ilvl="3">
      <w:start w:val="1"/>
      <w:numFmt w:val="decimal"/>
      <w:lvlText w:val="%1.%2.%3.%4"/>
      <w:lvlJc w:val="left"/>
      <w:pPr>
        <w:ind w:left="2952" w:firstLine="2232"/>
      </w:pPr>
    </w:lvl>
    <w:lvl w:ilvl="4">
      <w:start w:val="1"/>
      <w:numFmt w:val="decimal"/>
      <w:lvlText w:val="%1.%2.%3.%4.%5"/>
      <w:lvlJc w:val="left"/>
      <w:pPr>
        <w:ind w:left="4032" w:firstLine="2952"/>
      </w:pPr>
    </w:lvl>
    <w:lvl w:ilvl="5">
      <w:start w:val="1"/>
      <w:numFmt w:val="decimal"/>
      <w:lvlText w:val="%1.%2.%3.%4.%5.%6"/>
      <w:lvlJc w:val="left"/>
      <w:pPr>
        <w:ind w:left="4752" w:firstLine="3672"/>
      </w:pPr>
    </w:lvl>
    <w:lvl w:ilvl="6">
      <w:start w:val="1"/>
      <w:numFmt w:val="decimal"/>
      <w:lvlText w:val="%1.%2.%3.%4.%5.%6.%7"/>
      <w:lvlJc w:val="left"/>
      <w:pPr>
        <w:ind w:left="5832" w:firstLine="4392"/>
      </w:pPr>
    </w:lvl>
    <w:lvl w:ilvl="7">
      <w:start w:val="1"/>
      <w:numFmt w:val="decimal"/>
      <w:lvlText w:val="%1.%2.%3.%4.%5.%6.%7.%8"/>
      <w:lvlJc w:val="left"/>
      <w:pPr>
        <w:ind w:left="6552" w:firstLine="5112"/>
      </w:pPr>
    </w:lvl>
    <w:lvl w:ilvl="8">
      <w:start w:val="1"/>
      <w:numFmt w:val="decimal"/>
      <w:lvlText w:val="%1.%2.%3.%4.%5.%6.%7.%8.%9"/>
      <w:lvlJc w:val="left"/>
      <w:pPr>
        <w:ind w:left="7632" w:firstLine="583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093E"/>
    <w:rsid w:val="004A093E"/>
    <w:rsid w:val="0088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outlineLvl w:val="1"/>
    </w:p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jc w:val="center"/>
      <w:outlineLvl w:val="4"/>
    </w:pPr>
    <w:rPr>
      <w:rFonts w:ascii="Arial" w:eastAsia="Arial" w:hAnsi="Arial" w:cs="Arial"/>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849C0"/>
    <w:rPr>
      <w:rFonts w:ascii="Tahoma" w:hAnsi="Tahoma" w:cs="Tahoma"/>
      <w:sz w:val="16"/>
      <w:szCs w:val="16"/>
    </w:rPr>
  </w:style>
  <w:style w:type="character" w:customStyle="1" w:styleId="BalloonTextChar">
    <w:name w:val="Balloon Text Char"/>
    <w:basedOn w:val="DefaultParagraphFont"/>
    <w:link w:val="BalloonText"/>
    <w:uiPriority w:val="99"/>
    <w:semiHidden/>
    <w:rsid w:val="008849C0"/>
    <w:rPr>
      <w:rFonts w:ascii="Tahoma" w:hAnsi="Tahoma" w:cs="Tahoma"/>
      <w:sz w:val="16"/>
      <w:szCs w:val="16"/>
    </w:rPr>
  </w:style>
  <w:style w:type="character" w:styleId="CommentReference">
    <w:name w:val="annotation reference"/>
    <w:basedOn w:val="DefaultParagraphFont"/>
    <w:uiPriority w:val="99"/>
    <w:semiHidden/>
    <w:unhideWhenUsed/>
    <w:rsid w:val="008849C0"/>
    <w:rPr>
      <w:sz w:val="16"/>
      <w:szCs w:val="16"/>
    </w:rPr>
  </w:style>
  <w:style w:type="paragraph" w:styleId="CommentText">
    <w:name w:val="annotation text"/>
    <w:basedOn w:val="Normal"/>
    <w:link w:val="CommentTextChar"/>
    <w:uiPriority w:val="99"/>
    <w:semiHidden/>
    <w:unhideWhenUsed/>
    <w:rsid w:val="008849C0"/>
    <w:rPr>
      <w:sz w:val="20"/>
      <w:szCs w:val="20"/>
    </w:rPr>
  </w:style>
  <w:style w:type="character" w:customStyle="1" w:styleId="CommentTextChar">
    <w:name w:val="Comment Text Char"/>
    <w:basedOn w:val="DefaultParagraphFont"/>
    <w:link w:val="CommentText"/>
    <w:uiPriority w:val="99"/>
    <w:semiHidden/>
    <w:rsid w:val="008849C0"/>
    <w:rPr>
      <w:sz w:val="20"/>
      <w:szCs w:val="20"/>
    </w:rPr>
  </w:style>
  <w:style w:type="paragraph" w:styleId="CommentSubject">
    <w:name w:val="annotation subject"/>
    <w:basedOn w:val="CommentText"/>
    <w:next w:val="CommentText"/>
    <w:link w:val="CommentSubjectChar"/>
    <w:uiPriority w:val="99"/>
    <w:semiHidden/>
    <w:unhideWhenUsed/>
    <w:rsid w:val="008849C0"/>
    <w:rPr>
      <w:b/>
      <w:bCs/>
    </w:rPr>
  </w:style>
  <w:style w:type="character" w:customStyle="1" w:styleId="CommentSubjectChar">
    <w:name w:val="Comment Subject Char"/>
    <w:basedOn w:val="CommentTextChar"/>
    <w:link w:val="CommentSubject"/>
    <w:uiPriority w:val="99"/>
    <w:semiHidden/>
    <w:rsid w:val="008849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outlineLvl w:val="1"/>
    </w:p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jc w:val="center"/>
      <w:outlineLvl w:val="4"/>
    </w:pPr>
    <w:rPr>
      <w:rFonts w:ascii="Arial" w:eastAsia="Arial" w:hAnsi="Arial" w:cs="Arial"/>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849C0"/>
    <w:rPr>
      <w:rFonts w:ascii="Tahoma" w:hAnsi="Tahoma" w:cs="Tahoma"/>
      <w:sz w:val="16"/>
      <w:szCs w:val="16"/>
    </w:rPr>
  </w:style>
  <w:style w:type="character" w:customStyle="1" w:styleId="BalloonTextChar">
    <w:name w:val="Balloon Text Char"/>
    <w:basedOn w:val="DefaultParagraphFont"/>
    <w:link w:val="BalloonText"/>
    <w:uiPriority w:val="99"/>
    <w:semiHidden/>
    <w:rsid w:val="008849C0"/>
    <w:rPr>
      <w:rFonts w:ascii="Tahoma" w:hAnsi="Tahoma" w:cs="Tahoma"/>
      <w:sz w:val="16"/>
      <w:szCs w:val="16"/>
    </w:rPr>
  </w:style>
  <w:style w:type="character" w:styleId="CommentReference">
    <w:name w:val="annotation reference"/>
    <w:basedOn w:val="DefaultParagraphFont"/>
    <w:uiPriority w:val="99"/>
    <w:semiHidden/>
    <w:unhideWhenUsed/>
    <w:rsid w:val="008849C0"/>
    <w:rPr>
      <w:sz w:val="16"/>
      <w:szCs w:val="16"/>
    </w:rPr>
  </w:style>
  <w:style w:type="paragraph" w:styleId="CommentText">
    <w:name w:val="annotation text"/>
    <w:basedOn w:val="Normal"/>
    <w:link w:val="CommentTextChar"/>
    <w:uiPriority w:val="99"/>
    <w:semiHidden/>
    <w:unhideWhenUsed/>
    <w:rsid w:val="008849C0"/>
    <w:rPr>
      <w:sz w:val="20"/>
      <w:szCs w:val="20"/>
    </w:rPr>
  </w:style>
  <w:style w:type="character" w:customStyle="1" w:styleId="CommentTextChar">
    <w:name w:val="Comment Text Char"/>
    <w:basedOn w:val="DefaultParagraphFont"/>
    <w:link w:val="CommentText"/>
    <w:uiPriority w:val="99"/>
    <w:semiHidden/>
    <w:rsid w:val="008849C0"/>
    <w:rPr>
      <w:sz w:val="20"/>
      <w:szCs w:val="20"/>
    </w:rPr>
  </w:style>
  <w:style w:type="paragraph" w:styleId="CommentSubject">
    <w:name w:val="annotation subject"/>
    <w:basedOn w:val="CommentText"/>
    <w:next w:val="CommentText"/>
    <w:link w:val="CommentSubjectChar"/>
    <w:uiPriority w:val="99"/>
    <w:semiHidden/>
    <w:unhideWhenUsed/>
    <w:rsid w:val="008849C0"/>
    <w:rPr>
      <w:b/>
      <w:bCs/>
    </w:rPr>
  </w:style>
  <w:style w:type="character" w:customStyle="1" w:styleId="CommentSubjectChar">
    <w:name w:val="Comment Subject Char"/>
    <w:basedOn w:val="CommentTextChar"/>
    <w:link w:val="CommentSubject"/>
    <w:uiPriority w:val="99"/>
    <w:semiHidden/>
    <w:rsid w:val="00884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1629</Words>
  <Characters>9287</Characters>
  <Application>Microsoft Office Word</Application>
  <DocSecurity>4</DocSecurity>
  <Lines>77</Lines>
  <Paragraphs>21</Paragraphs>
  <ScaleCrop>false</ScaleCrop>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Anithanaran</dc:creator>
  <cp:lastModifiedBy>Varshini Tata Narendra Babu</cp:lastModifiedBy>
  <cp:revision>2</cp:revision>
  <dcterms:created xsi:type="dcterms:W3CDTF">2017-04-08T18:04:00Z</dcterms:created>
  <dcterms:modified xsi:type="dcterms:W3CDTF">2017-04-08T18:04:00Z</dcterms:modified>
</cp:coreProperties>
</file>