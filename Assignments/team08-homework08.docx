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CD17CA" w14:textId="5267D8AE" w:rsidR="00586A76" w:rsidRDefault="00866B7C">
      <w:pPr>
        <w:pStyle w:val="Title"/>
      </w:pPr>
      <w:del w:id="0" w:author="Varshini Tata Narendra Babu" w:date="2017-02-26T01:03:00Z">
        <w:r w:rsidDel="00414BA9">
          <w:delText>s</w:delText>
        </w:r>
      </w:del>
      <w:r w:rsidR="002748B2">
        <w:t>Software Formalization</w:t>
      </w:r>
    </w:p>
    <w:p w14:paraId="75166F21" w14:textId="77777777" w:rsidR="00586A76" w:rsidRDefault="00586A76">
      <w:pPr>
        <w:pStyle w:val="Title"/>
      </w:pPr>
    </w:p>
    <w:p w14:paraId="78B24184" w14:textId="77777777" w:rsidR="00586A76" w:rsidRDefault="002748B2">
      <w:pPr>
        <w:pStyle w:val="Title"/>
        <w:jc w:val="left"/>
      </w:pPr>
      <w:commentRangeStart w:id="1"/>
      <w:r>
        <w:rPr>
          <w:sz w:val="24"/>
          <w:szCs w:val="24"/>
        </w:rPr>
        <w:t xml:space="preserve">Year: __2017____ </w:t>
      </w:r>
      <w:r>
        <w:rPr>
          <w:sz w:val="24"/>
          <w:szCs w:val="24"/>
        </w:rPr>
        <w:tab/>
        <w:t>Semester: ___Spring_____</w:t>
      </w:r>
      <w:r>
        <w:rPr>
          <w:sz w:val="24"/>
          <w:szCs w:val="24"/>
        </w:rPr>
        <w:tab/>
        <w:t>Team: __8___ Project:________Barbot_____________________</w:t>
      </w:r>
    </w:p>
    <w:p w14:paraId="698860F5" w14:textId="77777777" w:rsidR="00586A76" w:rsidRDefault="002748B2">
      <w:pPr>
        <w:pStyle w:val="Title"/>
        <w:jc w:val="left"/>
      </w:pPr>
      <w:r>
        <w:rPr>
          <w:sz w:val="24"/>
          <w:szCs w:val="24"/>
        </w:rPr>
        <w:t xml:space="preserve">Creation Date: _______02/22/2017_______________ </w:t>
      </w:r>
      <w:r>
        <w:rPr>
          <w:sz w:val="24"/>
          <w:szCs w:val="24"/>
        </w:rPr>
        <w:tab/>
      </w:r>
      <w:r>
        <w:rPr>
          <w:sz w:val="24"/>
          <w:szCs w:val="24"/>
        </w:rPr>
        <w:tab/>
        <w:t xml:space="preserve">Last Modified: </w:t>
      </w:r>
      <w:r>
        <w:rPr>
          <w:b w:val="0"/>
          <w:sz w:val="24"/>
          <w:szCs w:val="24"/>
        </w:rPr>
        <w:t>March 3, 2015</w:t>
      </w:r>
    </w:p>
    <w:p w14:paraId="2FFC8886" w14:textId="77777777" w:rsidR="00586A76" w:rsidRDefault="002748B2">
      <w:pPr>
        <w:pStyle w:val="Title"/>
        <w:jc w:val="left"/>
      </w:pPr>
      <w:r>
        <w:rPr>
          <w:sz w:val="24"/>
          <w:szCs w:val="24"/>
        </w:rPr>
        <w:t>Author:  _____________Mengshi Feng____________________</w:t>
      </w:r>
      <w:r>
        <w:rPr>
          <w:sz w:val="24"/>
          <w:szCs w:val="24"/>
        </w:rPr>
        <w:tab/>
        <w:t>Email: ___________feng96@purdue.edu__________________</w:t>
      </w:r>
      <w:commentRangeEnd w:id="1"/>
      <w:r w:rsidR="00414BA9">
        <w:rPr>
          <w:rStyle w:val="CommentReference"/>
          <w:b w:val="0"/>
        </w:rPr>
        <w:commentReference w:id="1"/>
      </w:r>
    </w:p>
    <w:p w14:paraId="060E3747" w14:textId="77777777" w:rsidR="00586A76" w:rsidRDefault="00586A76">
      <w:pPr>
        <w:pStyle w:val="Title"/>
        <w:jc w:val="left"/>
      </w:pPr>
    </w:p>
    <w:p w14:paraId="6A6B53EA" w14:textId="77777777" w:rsidR="00586A76" w:rsidRDefault="002748B2">
      <w:pPr>
        <w:pStyle w:val="Title"/>
        <w:jc w:val="left"/>
      </w:pPr>
      <w:r>
        <w:rPr>
          <w:sz w:val="24"/>
          <w:szCs w:val="24"/>
        </w:rPr>
        <w:t>Assignment Evaluation:</w:t>
      </w:r>
    </w:p>
    <w:p w14:paraId="327F2FE5" w14:textId="77777777" w:rsidR="00586A76" w:rsidRDefault="00586A76">
      <w:pPr>
        <w:pStyle w:val="Title"/>
        <w:jc w:val="left"/>
      </w:pPr>
    </w:p>
    <w:tbl>
      <w:tblPr>
        <w:tblStyle w:val="a"/>
        <w:tblW w:w="9483" w:type="dxa"/>
        <w:tblInd w:w="-21" w:type="dxa"/>
        <w:tblLayout w:type="fixed"/>
        <w:tblLook w:val="0400" w:firstRow="0" w:lastRow="0" w:firstColumn="0" w:lastColumn="0" w:noHBand="0" w:noVBand="1"/>
      </w:tblPr>
      <w:tblGrid>
        <w:gridCol w:w="3075"/>
        <w:gridCol w:w="1260"/>
        <w:gridCol w:w="900"/>
        <w:gridCol w:w="810"/>
        <w:gridCol w:w="3438"/>
      </w:tblGrid>
      <w:tr w:rsidR="00586A76" w14:paraId="55FA1460" w14:textId="77777777">
        <w:trPr>
          <w:trHeight w:val="300"/>
        </w:trPr>
        <w:tc>
          <w:tcPr>
            <w:tcW w:w="3075"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545D2FA5" w14:textId="77777777" w:rsidR="00586A76" w:rsidRDefault="002748B2">
            <w:pPr>
              <w:jc w:val="center"/>
            </w:pPr>
            <w:r>
              <w:rPr>
                <w:rFonts w:ascii="Calibri" w:eastAsia="Calibri" w:hAnsi="Calibri" w:cs="Calibri"/>
                <w:b/>
                <w:sz w:val="22"/>
                <w:szCs w:val="22"/>
              </w:rPr>
              <w:t>Item</w:t>
            </w:r>
          </w:p>
        </w:tc>
        <w:tc>
          <w:tcPr>
            <w:tcW w:w="1260" w:type="dxa"/>
            <w:tcBorders>
              <w:top w:val="single" w:sz="4" w:space="0" w:color="000000"/>
              <w:left w:val="nil"/>
              <w:bottom w:val="single" w:sz="4" w:space="0" w:color="000000"/>
              <w:right w:val="single" w:sz="4" w:space="0" w:color="000000"/>
            </w:tcBorders>
            <w:shd w:val="clear" w:color="auto" w:fill="A6A6A6"/>
            <w:vAlign w:val="bottom"/>
          </w:tcPr>
          <w:p w14:paraId="15F9A369" w14:textId="77777777" w:rsidR="00586A76" w:rsidRDefault="002748B2">
            <w:pPr>
              <w:jc w:val="center"/>
            </w:pPr>
            <w:r>
              <w:rPr>
                <w:rFonts w:ascii="Calibri" w:eastAsia="Calibri" w:hAnsi="Calibri" w:cs="Calibri"/>
                <w:b/>
                <w:sz w:val="22"/>
                <w:szCs w:val="22"/>
              </w:rPr>
              <w:t>Score (0-5)</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24FEBE26" w14:textId="77777777" w:rsidR="00586A76" w:rsidRDefault="002748B2">
            <w:pPr>
              <w:jc w:val="center"/>
            </w:pPr>
            <w:r>
              <w:rPr>
                <w:rFonts w:ascii="Calibri" w:eastAsia="Calibri" w:hAnsi="Calibri" w:cs="Calibri"/>
                <w:b/>
                <w:sz w:val="22"/>
                <w:szCs w:val="22"/>
              </w:rPr>
              <w:t>Weight</w:t>
            </w:r>
          </w:p>
        </w:tc>
        <w:tc>
          <w:tcPr>
            <w:tcW w:w="810" w:type="dxa"/>
            <w:tcBorders>
              <w:top w:val="single" w:sz="4" w:space="0" w:color="000000"/>
              <w:left w:val="nil"/>
              <w:bottom w:val="single" w:sz="4" w:space="0" w:color="000000"/>
              <w:right w:val="single" w:sz="4" w:space="0" w:color="000000"/>
            </w:tcBorders>
            <w:shd w:val="clear" w:color="auto" w:fill="A6A6A6"/>
            <w:vAlign w:val="bottom"/>
          </w:tcPr>
          <w:p w14:paraId="5BD18AD3" w14:textId="77777777" w:rsidR="00586A76" w:rsidRDefault="002748B2">
            <w:pPr>
              <w:jc w:val="center"/>
            </w:pPr>
            <w:r>
              <w:rPr>
                <w:rFonts w:ascii="Calibri" w:eastAsia="Calibri" w:hAnsi="Calibri" w:cs="Calibri"/>
                <w:b/>
                <w:sz w:val="22"/>
                <w:szCs w:val="22"/>
              </w:rPr>
              <w:t>Points</w:t>
            </w:r>
          </w:p>
        </w:tc>
        <w:tc>
          <w:tcPr>
            <w:tcW w:w="3438" w:type="dxa"/>
            <w:tcBorders>
              <w:top w:val="single" w:sz="4" w:space="0" w:color="000000"/>
              <w:left w:val="nil"/>
              <w:bottom w:val="single" w:sz="4" w:space="0" w:color="000000"/>
              <w:right w:val="single" w:sz="4" w:space="0" w:color="000000"/>
            </w:tcBorders>
            <w:shd w:val="clear" w:color="auto" w:fill="A6A6A6"/>
            <w:vAlign w:val="bottom"/>
          </w:tcPr>
          <w:p w14:paraId="10C7A463" w14:textId="77777777" w:rsidR="00586A76" w:rsidRDefault="002748B2">
            <w:pPr>
              <w:jc w:val="center"/>
            </w:pPr>
            <w:r>
              <w:rPr>
                <w:rFonts w:ascii="Calibri" w:eastAsia="Calibri" w:hAnsi="Calibri" w:cs="Calibri"/>
                <w:b/>
                <w:sz w:val="22"/>
                <w:szCs w:val="22"/>
              </w:rPr>
              <w:t>Notes</w:t>
            </w:r>
          </w:p>
        </w:tc>
      </w:tr>
      <w:tr w:rsidR="00586A76" w14:paraId="0BF90AD4"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75EC795E" w14:textId="77777777" w:rsidR="00586A76" w:rsidRDefault="002748B2">
            <w:r>
              <w:rPr>
                <w:rFonts w:ascii="Calibri" w:eastAsia="Calibri" w:hAnsi="Calibri" w:cs="Calibri"/>
                <w:b/>
                <w:sz w:val="22"/>
                <w:szCs w:val="22"/>
              </w:rPr>
              <w:t>Assignment-Specific Items</w:t>
            </w:r>
          </w:p>
        </w:tc>
      </w:tr>
      <w:tr w:rsidR="00586A76" w14:paraId="7727A36E"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6C212E45" w14:textId="77777777" w:rsidR="00586A76" w:rsidRDefault="002748B2">
            <w:r>
              <w:rPr>
                <w:rFonts w:ascii="Calibri" w:eastAsia="Calibri" w:hAnsi="Calibri" w:cs="Calibri"/>
                <w:b/>
                <w:sz w:val="22"/>
                <w:szCs w:val="22"/>
              </w:rPr>
              <w:t>Third Party Software</w:t>
            </w:r>
          </w:p>
        </w:tc>
        <w:tc>
          <w:tcPr>
            <w:tcW w:w="1260" w:type="dxa"/>
            <w:tcBorders>
              <w:top w:val="nil"/>
              <w:left w:val="nil"/>
              <w:bottom w:val="single" w:sz="4" w:space="0" w:color="000000"/>
              <w:right w:val="single" w:sz="4" w:space="0" w:color="000000"/>
            </w:tcBorders>
            <w:shd w:val="clear" w:color="auto" w:fill="FFFFFF"/>
            <w:vAlign w:val="bottom"/>
          </w:tcPr>
          <w:p w14:paraId="4FF9034D" w14:textId="10B2822B" w:rsidR="00586A76" w:rsidRDefault="00F603C0">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1F009317" w14:textId="77777777" w:rsidR="00586A76" w:rsidRDefault="002748B2">
            <w:pPr>
              <w:jc w:val="center"/>
            </w:pPr>
            <w:r>
              <w:rPr>
                <w:rFonts w:ascii="Calibri" w:eastAsia="Calibri" w:hAnsi="Calibri" w:cs="Calibri"/>
                <w:sz w:val="22"/>
                <w:szCs w:val="22"/>
              </w:rPr>
              <w:t>x2</w:t>
            </w:r>
          </w:p>
        </w:tc>
        <w:tc>
          <w:tcPr>
            <w:tcW w:w="810" w:type="dxa"/>
            <w:tcBorders>
              <w:top w:val="nil"/>
              <w:left w:val="nil"/>
              <w:bottom w:val="single" w:sz="4" w:space="0" w:color="000000"/>
              <w:right w:val="single" w:sz="4" w:space="0" w:color="000000"/>
            </w:tcBorders>
            <w:shd w:val="clear" w:color="auto" w:fill="FFFFFF"/>
            <w:vAlign w:val="bottom"/>
          </w:tcPr>
          <w:p w14:paraId="7417A554" w14:textId="53C89685" w:rsidR="00586A76" w:rsidRDefault="00F603C0">
            <w:pPr>
              <w:jc w:val="center"/>
            </w:pPr>
            <w:r>
              <w:t>10</w:t>
            </w:r>
          </w:p>
        </w:tc>
        <w:tc>
          <w:tcPr>
            <w:tcW w:w="3438" w:type="dxa"/>
            <w:tcBorders>
              <w:top w:val="nil"/>
              <w:left w:val="nil"/>
              <w:bottom w:val="single" w:sz="4" w:space="0" w:color="000000"/>
              <w:right w:val="single" w:sz="4" w:space="0" w:color="000000"/>
            </w:tcBorders>
            <w:shd w:val="clear" w:color="auto" w:fill="FFFFFF"/>
            <w:vAlign w:val="bottom"/>
          </w:tcPr>
          <w:p w14:paraId="4A2E8EC3" w14:textId="77777777" w:rsidR="00586A76" w:rsidRDefault="002748B2">
            <w:r>
              <w:rPr>
                <w:rFonts w:ascii="Calibri" w:eastAsia="Calibri" w:hAnsi="Calibri" w:cs="Calibri"/>
                <w:sz w:val="22"/>
                <w:szCs w:val="22"/>
              </w:rPr>
              <w:t> </w:t>
            </w:r>
          </w:p>
        </w:tc>
      </w:tr>
      <w:tr w:rsidR="00586A76" w14:paraId="2A7C364C"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46B5B5EF" w14:textId="77777777" w:rsidR="00586A76" w:rsidRDefault="002748B2">
            <w:r>
              <w:rPr>
                <w:rFonts w:ascii="Calibri" w:eastAsia="Calibri" w:hAnsi="Calibri" w:cs="Calibri"/>
                <w:b/>
                <w:sz w:val="22"/>
                <w:szCs w:val="22"/>
              </w:rPr>
              <w:t>Description of Components</w:t>
            </w:r>
          </w:p>
        </w:tc>
        <w:tc>
          <w:tcPr>
            <w:tcW w:w="1260" w:type="dxa"/>
            <w:tcBorders>
              <w:top w:val="nil"/>
              <w:left w:val="nil"/>
              <w:bottom w:val="single" w:sz="4" w:space="0" w:color="000000"/>
              <w:right w:val="single" w:sz="4" w:space="0" w:color="000000"/>
            </w:tcBorders>
            <w:shd w:val="clear" w:color="auto" w:fill="FFFFFF"/>
            <w:vAlign w:val="bottom"/>
          </w:tcPr>
          <w:p w14:paraId="44117F25" w14:textId="2B38679A" w:rsidR="00586A76" w:rsidRDefault="00F603C0">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6E4788CD" w14:textId="77777777" w:rsidR="00586A76" w:rsidRDefault="002748B2">
            <w:pPr>
              <w:jc w:val="center"/>
            </w:pPr>
            <w:r>
              <w:rPr>
                <w:rFonts w:ascii="Calibri" w:eastAsia="Calibri" w:hAnsi="Calibri" w:cs="Calibri"/>
                <w:sz w:val="22"/>
                <w:szCs w:val="22"/>
              </w:rPr>
              <w:t>X3</w:t>
            </w:r>
          </w:p>
        </w:tc>
        <w:tc>
          <w:tcPr>
            <w:tcW w:w="810" w:type="dxa"/>
            <w:tcBorders>
              <w:top w:val="nil"/>
              <w:left w:val="nil"/>
              <w:bottom w:val="single" w:sz="4" w:space="0" w:color="000000"/>
              <w:right w:val="single" w:sz="4" w:space="0" w:color="000000"/>
            </w:tcBorders>
            <w:shd w:val="clear" w:color="auto" w:fill="FFFFFF"/>
            <w:vAlign w:val="bottom"/>
          </w:tcPr>
          <w:p w14:paraId="495822EC" w14:textId="71D00123" w:rsidR="00586A76" w:rsidRDefault="00F603C0">
            <w:pPr>
              <w:jc w:val="center"/>
            </w:pPr>
            <w:r>
              <w:t>15</w:t>
            </w:r>
          </w:p>
        </w:tc>
        <w:tc>
          <w:tcPr>
            <w:tcW w:w="3438" w:type="dxa"/>
            <w:tcBorders>
              <w:top w:val="nil"/>
              <w:left w:val="nil"/>
              <w:bottom w:val="single" w:sz="4" w:space="0" w:color="000000"/>
              <w:right w:val="single" w:sz="4" w:space="0" w:color="000000"/>
            </w:tcBorders>
            <w:shd w:val="clear" w:color="auto" w:fill="FFFFFF"/>
            <w:vAlign w:val="bottom"/>
          </w:tcPr>
          <w:p w14:paraId="55409AB7" w14:textId="77777777" w:rsidR="00586A76" w:rsidRDefault="002748B2">
            <w:r>
              <w:rPr>
                <w:rFonts w:ascii="Calibri" w:eastAsia="Calibri" w:hAnsi="Calibri" w:cs="Calibri"/>
                <w:sz w:val="22"/>
                <w:szCs w:val="22"/>
              </w:rPr>
              <w:t> </w:t>
            </w:r>
          </w:p>
        </w:tc>
      </w:tr>
      <w:tr w:rsidR="00586A76" w14:paraId="65B98490"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7A3BD6F3" w14:textId="77777777" w:rsidR="00586A76" w:rsidRDefault="002748B2">
            <w:r>
              <w:rPr>
                <w:rFonts w:ascii="Calibri" w:eastAsia="Calibri" w:hAnsi="Calibri" w:cs="Calibri"/>
                <w:b/>
                <w:sz w:val="22"/>
                <w:szCs w:val="22"/>
              </w:rPr>
              <w:t>Testing Plan</w:t>
            </w:r>
          </w:p>
        </w:tc>
        <w:tc>
          <w:tcPr>
            <w:tcW w:w="1260" w:type="dxa"/>
            <w:tcBorders>
              <w:top w:val="nil"/>
              <w:left w:val="nil"/>
              <w:bottom w:val="single" w:sz="4" w:space="0" w:color="000000"/>
              <w:right w:val="single" w:sz="4" w:space="0" w:color="000000"/>
            </w:tcBorders>
            <w:shd w:val="clear" w:color="auto" w:fill="FFFFFF"/>
            <w:vAlign w:val="bottom"/>
          </w:tcPr>
          <w:p w14:paraId="64B22435" w14:textId="2DEB5514" w:rsidR="00586A76" w:rsidRDefault="00F603C0">
            <w:pPr>
              <w:jc w:val="center"/>
            </w:pPr>
            <w:r>
              <w:t>4</w:t>
            </w:r>
          </w:p>
        </w:tc>
        <w:tc>
          <w:tcPr>
            <w:tcW w:w="900" w:type="dxa"/>
            <w:tcBorders>
              <w:top w:val="nil"/>
              <w:left w:val="nil"/>
              <w:bottom w:val="single" w:sz="4" w:space="0" w:color="000000"/>
              <w:right w:val="single" w:sz="4" w:space="0" w:color="000000"/>
            </w:tcBorders>
            <w:shd w:val="clear" w:color="auto" w:fill="FFFFFF"/>
            <w:vAlign w:val="bottom"/>
          </w:tcPr>
          <w:p w14:paraId="2123EFE1" w14:textId="77777777" w:rsidR="00586A76" w:rsidRDefault="002748B2">
            <w:pPr>
              <w:jc w:val="center"/>
            </w:pPr>
            <w:r>
              <w:rPr>
                <w:rFonts w:ascii="Calibri" w:eastAsia="Calibri" w:hAnsi="Calibri" w:cs="Calibri"/>
                <w:sz w:val="22"/>
                <w:szCs w:val="22"/>
              </w:rPr>
              <w:t>x3</w:t>
            </w:r>
          </w:p>
        </w:tc>
        <w:tc>
          <w:tcPr>
            <w:tcW w:w="810" w:type="dxa"/>
            <w:tcBorders>
              <w:top w:val="nil"/>
              <w:left w:val="nil"/>
              <w:bottom w:val="single" w:sz="4" w:space="0" w:color="000000"/>
              <w:right w:val="single" w:sz="4" w:space="0" w:color="000000"/>
            </w:tcBorders>
            <w:shd w:val="clear" w:color="auto" w:fill="FFFFFF"/>
            <w:vAlign w:val="bottom"/>
          </w:tcPr>
          <w:p w14:paraId="7AB6506B" w14:textId="7544F74B" w:rsidR="00586A76" w:rsidRDefault="00F603C0">
            <w:pPr>
              <w:jc w:val="center"/>
            </w:pPr>
            <w:r>
              <w:t>12</w:t>
            </w:r>
          </w:p>
        </w:tc>
        <w:tc>
          <w:tcPr>
            <w:tcW w:w="3438" w:type="dxa"/>
            <w:tcBorders>
              <w:top w:val="nil"/>
              <w:left w:val="nil"/>
              <w:bottom w:val="single" w:sz="4" w:space="0" w:color="000000"/>
              <w:right w:val="single" w:sz="4" w:space="0" w:color="000000"/>
            </w:tcBorders>
            <w:shd w:val="clear" w:color="auto" w:fill="FFFFFF"/>
            <w:vAlign w:val="bottom"/>
          </w:tcPr>
          <w:p w14:paraId="3F38163A" w14:textId="77777777" w:rsidR="00586A76" w:rsidRDefault="002748B2">
            <w:r>
              <w:rPr>
                <w:rFonts w:ascii="Calibri" w:eastAsia="Calibri" w:hAnsi="Calibri" w:cs="Calibri"/>
                <w:sz w:val="22"/>
                <w:szCs w:val="22"/>
              </w:rPr>
              <w:t> </w:t>
            </w:r>
          </w:p>
        </w:tc>
      </w:tr>
      <w:tr w:rsidR="00586A76" w14:paraId="44882E0A"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191F6BD2" w14:textId="77777777" w:rsidR="00586A76" w:rsidRDefault="002748B2">
            <w:r>
              <w:rPr>
                <w:rFonts w:ascii="Calibri" w:eastAsia="Calibri" w:hAnsi="Calibri" w:cs="Calibri"/>
                <w:b/>
                <w:sz w:val="22"/>
                <w:szCs w:val="22"/>
              </w:rPr>
              <w:t>Software Component Diagram</w:t>
            </w:r>
          </w:p>
        </w:tc>
        <w:tc>
          <w:tcPr>
            <w:tcW w:w="1260" w:type="dxa"/>
            <w:tcBorders>
              <w:top w:val="nil"/>
              <w:left w:val="nil"/>
              <w:bottom w:val="single" w:sz="4" w:space="0" w:color="000000"/>
              <w:right w:val="single" w:sz="4" w:space="0" w:color="000000"/>
            </w:tcBorders>
            <w:shd w:val="clear" w:color="auto" w:fill="FFFFFF"/>
            <w:vAlign w:val="bottom"/>
          </w:tcPr>
          <w:p w14:paraId="65781328" w14:textId="382B9F18" w:rsidR="00586A76" w:rsidRDefault="00F603C0">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4A83C464" w14:textId="77777777" w:rsidR="00586A76" w:rsidRDefault="002748B2">
            <w:pPr>
              <w:jc w:val="center"/>
            </w:pPr>
            <w:r>
              <w:rPr>
                <w:rFonts w:ascii="Calibri" w:eastAsia="Calibri" w:hAnsi="Calibri" w:cs="Calibri"/>
                <w:sz w:val="22"/>
                <w:szCs w:val="22"/>
              </w:rPr>
              <w:t>x4</w:t>
            </w:r>
          </w:p>
        </w:tc>
        <w:tc>
          <w:tcPr>
            <w:tcW w:w="810" w:type="dxa"/>
            <w:tcBorders>
              <w:top w:val="nil"/>
              <w:left w:val="nil"/>
              <w:bottom w:val="single" w:sz="4" w:space="0" w:color="000000"/>
              <w:right w:val="single" w:sz="4" w:space="0" w:color="000000"/>
            </w:tcBorders>
            <w:shd w:val="clear" w:color="auto" w:fill="FFFFFF"/>
            <w:vAlign w:val="bottom"/>
          </w:tcPr>
          <w:p w14:paraId="3C120885" w14:textId="03D3F404" w:rsidR="00586A76" w:rsidRDefault="00F603C0">
            <w:pPr>
              <w:jc w:val="center"/>
            </w:pPr>
            <w:r>
              <w:t>20</w:t>
            </w:r>
          </w:p>
        </w:tc>
        <w:tc>
          <w:tcPr>
            <w:tcW w:w="3438" w:type="dxa"/>
            <w:tcBorders>
              <w:top w:val="nil"/>
              <w:left w:val="nil"/>
              <w:bottom w:val="single" w:sz="4" w:space="0" w:color="000000"/>
              <w:right w:val="single" w:sz="4" w:space="0" w:color="000000"/>
            </w:tcBorders>
            <w:shd w:val="clear" w:color="auto" w:fill="FFFFFF"/>
            <w:vAlign w:val="bottom"/>
          </w:tcPr>
          <w:p w14:paraId="1ADDA824" w14:textId="77777777" w:rsidR="00586A76" w:rsidRDefault="002748B2">
            <w:r>
              <w:rPr>
                <w:rFonts w:ascii="Calibri" w:eastAsia="Calibri" w:hAnsi="Calibri" w:cs="Calibri"/>
                <w:sz w:val="22"/>
                <w:szCs w:val="22"/>
              </w:rPr>
              <w:t> </w:t>
            </w:r>
          </w:p>
        </w:tc>
      </w:tr>
      <w:tr w:rsidR="00586A76" w14:paraId="3E3366B0"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375B21FB" w14:textId="77777777" w:rsidR="00586A76" w:rsidRDefault="002748B2">
            <w:r>
              <w:rPr>
                <w:rFonts w:ascii="Calibri" w:eastAsia="Calibri" w:hAnsi="Calibri" w:cs="Calibri"/>
                <w:b/>
                <w:sz w:val="22"/>
                <w:szCs w:val="22"/>
              </w:rPr>
              <w:t>Writing-Specific Items</w:t>
            </w:r>
          </w:p>
        </w:tc>
      </w:tr>
      <w:tr w:rsidR="00586A76" w14:paraId="07CEA158"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54F732DF" w14:textId="77777777" w:rsidR="00586A76" w:rsidRDefault="002748B2">
            <w:r>
              <w:rPr>
                <w:rFonts w:ascii="Calibri" w:eastAsia="Calibri" w:hAnsi="Calibri" w:cs="Calibri"/>
                <w:b/>
                <w:sz w:val="22"/>
                <w:szCs w:val="22"/>
              </w:rPr>
              <w:t>Spelling and Grammar</w:t>
            </w:r>
          </w:p>
        </w:tc>
        <w:tc>
          <w:tcPr>
            <w:tcW w:w="1260" w:type="dxa"/>
            <w:tcBorders>
              <w:top w:val="nil"/>
              <w:left w:val="nil"/>
              <w:bottom w:val="single" w:sz="4" w:space="0" w:color="000000"/>
              <w:right w:val="single" w:sz="4" w:space="0" w:color="000000"/>
            </w:tcBorders>
            <w:shd w:val="clear" w:color="auto" w:fill="FFFFFF"/>
            <w:vAlign w:val="bottom"/>
          </w:tcPr>
          <w:p w14:paraId="2A67730C" w14:textId="7C832E19" w:rsidR="00586A76" w:rsidRDefault="00F603C0">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5DB56BA0" w14:textId="77777777" w:rsidR="00586A76" w:rsidRDefault="002748B2">
            <w:pPr>
              <w:jc w:val="center"/>
            </w:pPr>
            <w:r>
              <w:rPr>
                <w:rFonts w:ascii="Calibri" w:eastAsia="Calibri" w:hAnsi="Calibri" w:cs="Calibri"/>
                <w:sz w:val="22"/>
                <w:szCs w:val="22"/>
              </w:rPr>
              <w:t>x2</w:t>
            </w:r>
          </w:p>
        </w:tc>
        <w:tc>
          <w:tcPr>
            <w:tcW w:w="810" w:type="dxa"/>
            <w:tcBorders>
              <w:top w:val="nil"/>
              <w:left w:val="nil"/>
              <w:bottom w:val="single" w:sz="4" w:space="0" w:color="000000"/>
              <w:right w:val="single" w:sz="4" w:space="0" w:color="000000"/>
            </w:tcBorders>
            <w:shd w:val="clear" w:color="auto" w:fill="FFFFFF"/>
            <w:vAlign w:val="bottom"/>
          </w:tcPr>
          <w:p w14:paraId="13EEB1EB" w14:textId="12989D37" w:rsidR="00586A76" w:rsidRDefault="00F603C0">
            <w:pPr>
              <w:jc w:val="center"/>
            </w:pPr>
            <w:r>
              <w:t>10</w:t>
            </w:r>
          </w:p>
        </w:tc>
        <w:tc>
          <w:tcPr>
            <w:tcW w:w="3438" w:type="dxa"/>
            <w:tcBorders>
              <w:top w:val="nil"/>
              <w:left w:val="nil"/>
              <w:bottom w:val="single" w:sz="4" w:space="0" w:color="000000"/>
              <w:right w:val="single" w:sz="4" w:space="0" w:color="000000"/>
            </w:tcBorders>
            <w:shd w:val="clear" w:color="auto" w:fill="FFFFFF"/>
            <w:vAlign w:val="bottom"/>
          </w:tcPr>
          <w:p w14:paraId="472C4136" w14:textId="77777777" w:rsidR="00586A76" w:rsidRDefault="002748B2">
            <w:r>
              <w:rPr>
                <w:rFonts w:ascii="Calibri" w:eastAsia="Calibri" w:hAnsi="Calibri" w:cs="Calibri"/>
                <w:sz w:val="22"/>
                <w:szCs w:val="22"/>
              </w:rPr>
              <w:t> </w:t>
            </w:r>
          </w:p>
        </w:tc>
      </w:tr>
      <w:tr w:rsidR="00586A76" w14:paraId="29F43F99"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1D104F97" w14:textId="77777777" w:rsidR="00586A76" w:rsidRDefault="002748B2">
            <w:r>
              <w:rPr>
                <w:rFonts w:ascii="Calibri" w:eastAsia="Calibri" w:hAnsi="Calibri" w:cs="Calibri"/>
                <w:b/>
                <w:sz w:val="22"/>
                <w:szCs w:val="22"/>
              </w:rPr>
              <w:t>Formatting and Citations</w:t>
            </w:r>
          </w:p>
        </w:tc>
        <w:tc>
          <w:tcPr>
            <w:tcW w:w="1260" w:type="dxa"/>
            <w:tcBorders>
              <w:top w:val="nil"/>
              <w:left w:val="nil"/>
              <w:bottom w:val="single" w:sz="4" w:space="0" w:color="000000"/>
              <w:right w:val="single" w:sz="4" w:space="0" w:color="000000"/>
            </w:tcBorders>
            <w:shd w:val="clear" w:color="auto" w:fill="FFFFFF"/>
            <w:vAlign w:val="bottom"/>
          </w:tcPr>
          <w:p w14:paraId="15CA0430" w14:textId="4F8C7D73" w:rsidR="00586A76" w:rsidRDefault="00F603C0">
            <w:pPr>
              <w:jc w:val="center"/>
            </w:pPr>
            <w:r>
              <w:t>4</w:t>
            </w:r>
          </w:p>
        </w:tc>
        <w:tc>
          <w:tcPr>
            <w:tcW w:w="900" w:type="dxa"/>
            <w:tcBorders>
              <w:top w:val="nil"/>
              <w:left w:val="nil"/>
              <w:bottom w:val="single" w:sz="4" w:space="0" w:color="000000"/>
              <w:right w:val="single" w:sz="4" w:space="0" w:color="000000"/>
            </w:tcBorders>
            <w:shd w:val="clear" w:color="auto" w:fill="FFFFFF"/>
            <w:vAlign w:val="bottom"/>
          </w:tcPr>
          <w:p w14:paraId="020F5EFD" w14:textId="77777777" w:rsidR="00586A76" w:rsidRDefault="002748B2">
            <w:pPr>
              <w:jc w:val="center"/>
            </w:pPr>
            <w:r>
              <w:rPr>
                <w:rFonts w:ascii="Calibri" w:eastAsia="Calibri" w:hAnsi="Calibri" w:cs="Calibri"/>
                <w:sz w:val="22"/>
                <w:szCs w:val="22"/>
              </w:rPr>
              <w:t>x1</w:t>
            </w:r>
          </w:p>
        </w:tc>
        <w:tc>
          <w:tcPr>
            <w:tcW w:w="810" w:type="dxa"/>
            <w:tcBorders>
              <w:top w:val="nil"/>
              <w:left w:val="nil"/>
              <w:bottom w:val="single" w:sz="4" w:space="0" w:color="000000"/>
              <w:right w:val="single" w:sz="4" w:space="0" w:color="000000"/>
            </w:tcBorders>
            <w:shd w:val="clear" w:color="auto" w:fill="FFFFFF"/>
            <w:vAlign w:val="bottom"/>
          </w:tcPr>
          <w:p w14:paraId="22BBB035" w14:textId="3CAEA264" w:rsidR="00586A76" w:rsidRDefault="00F603C0">
            <w:pPr>
              <w:jc w:val="center"/>
            </w:pPr>
            <w:r>
              <w:t>4</w:t>
            </w:r>
          </w:p>
        </w:tc>
        <w:tc>
          <w:tcPr>
            <w:tcW w:w="3438" w:type="dxa"/>
            <w:tcBorders>
              <w:top w:val="nil"/>
              <w:left w:val="nil"/>
              <w:bottom w:val="single" w:sz="4" w:space="0" w:color="000000"/>
              <w:right w:val="single" w:sz="4" w:space="0" w:color="000000"/>
            </w:tcBorders>
            <w:shd w:val="clear" w:color="auto" w:fill="FFFFFF"/>
            <w:vAlign w:val="bottom"/>
          </w:tcPr>
          <w:p w14:paraId="15639FC0" w14:textId="77777777" w:rsidR="00586A76" w:rsidRDefault="002748B2">
            <w:r>
              <w:rPr>
                <w:rFonts w:ascii="Calibri" w:eastAsia="Calibri" w:hAnsi="Calibri" w:cs="Calibri"/>
                <w:sz w:val="22"/>
                <w:szCs w:val="22"/>
              </w:rPr>
              <w:t> </w:t>
            </w:r>
          </w:p>
        </w:tc>
      </w:tr>
      <w:tr w:rsidR="00586A76" w14:paraId="5A63D0DC"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1A38A8ED" w14:textId="77777777" w:rsidR="00586A76" w:rsidRDefault="002748B2">
            <w:r>
              <w:rPr>
                <w:rFonts w:ascii="Calibri" w:eastAsia="Calibri" w:hAnsi="Calibri" w:cs="Calibri"/>
                <w:b/>
                <w:sz w:val="22"/>
                <w:szCs w:val="22"/>
              </w:rPr>
              <w:t>Figures and Graphs</w:t>
            </w:r>
          </w:p>
        </w:tc>
        <w:tc>
          <w:tcPr>
            <w:tcW w:w="1260" w:type="dxa"/>
            <w:tcBorders>
              <w:top w:val="nil"/>
              <w:left w:val="nil"/>
              <w:bottom w:val="single" w:sz="4" w:space="0" w:color="000000"/>
              <w:right w:val="single" w:sz="4" w:space="0" w:color="000000"/>
            </w:tcBorders>
            <w:shd w:val="clear" w:color="auto" w:fill="FFFFFF"/>
            <w:vAlign w:val="bottom"/>
          </w:tcPr>
          <w:p w14:paraId="0AB5457F" w14:textId="5BB59518" w:rsidR="00586A76" w:rsidRDefault="00F603C0">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6737D1DB" w14:textId="77777777" w:rsidR="00586A76" w:rsidRDefault="002748B2">
            <w:pPr>
              <w:jc w:val="center"/>
            </w:pPr>
            <w:r>
              <w:rPr>
                <w:rFonts w:ascii="Calibri" w:eastAsia="Calibri" w:hAnsi="Calibri" w:cs="Calibri"/>
                <w:sz w:val="22"/>
                <w:szCs w:val="22"/>
              </w:rPr>
              <w:t>x2</w:t>
            </w:r>
          </w:p>
        </w:tc>
        <w:tc>
          <w:tcPr>
            <w:tcW w:w="810" w:type="dxa"/>
            <w:tcBorders>
              <w:top w:val="nil"/>
              <w:left w:val="nil"/>
              <w:bottom w:val="single" w:sz="4" w:space="0" w:color="000000"/>
              <w:right w:val="single" w:sz="4" w:space="0" w:color="000000"/>
            </w:tcBorders>
            <w:shd w:val="clear" w:color="auto" w:fill="FFFFFF"/>
            <w:vAlign w:val="bottom"/>
          </w:tcPr>
          <w:p w14:paraId="637AABA7" w14:textId="0D4C2185" w:rsidR="00586A76" w:rsidRDefault="00F603C0">
            <w:pPr>
              <w:jc w:val="center"/>
            </w:pPr>
            <w:r>
              <w:t>10</w:t>
            </w:r>
          </w:p>
        </w:tc>
        <w:tc>
          <w:tcPr>
            <w:tcW w:w="3438" w:type="dxa"/>
            <w:tcBorders>
              <w:top w:val="nil"/>
              <w:left w:val="nil"/>
              <w:bottom w:val="single" w:sz="4" w:space="0" w:color="000000"/>
              <w:right w:val="single" w:sz="4" w:space="0" w:color="000000"/>
            </w:tcBorders>
            <w:shd w:val="clear" w:color="auto" w:fill="FFFFFF"/>
            <w:vAlign w:val="bottom"/>
          </w:tcPr>
          <w:p w14:paraId="7418117D" w14:textId="77777777" w:rsidR="00586A76" w:rsidRDefault="002748B2">
            <w:r>
              <w:rPr>
                <w:rFonts w:ascii="Calibri" w:eastAsia="Calibri" w:hAnsi="Calibri" w:cs="Calibri"/>
                <w:sz w:val="22"/>
                <w:szCs w:val="22"/>
              </w:rPr>
              <w:t> </w:t>
            </w:r>
          </w:p>
        </w:tc>
      </w:tr>
      <w:tr w:rsidR="00586A76" w14:paraId="4A3FE46D"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FFFF"/>
            <w:vAlign w:val="bottom"/>
          </w:tcPr>
          <w:p w14:paraId="425069DA" w14:textId="77777777" w:rsidR="00586A76" w:rsidRDefault="002748B2">
            <w:r>
              <w:rPr>
                <w:rFonts w:ascii="Calibri" w:eastAsia="Calibri" w:hAnsi="Calibri" w:cs="Calibri"/>
                <w:b/>
                <w:sz w:val="22"/>
                <w:szCs w:val="22"/>
              </w:rPr>
              <w:t>Technical Writing Style</w:t>
            </w:r>
          </w:p>
        </w:tc>
        <w:tc>
          <w:tcPr>
            <w:tcW w:w="1260" w:type="dxa"/>
            <w:tcBorders>
              <w:top w:val="nil"/>
              <w:left w:val="nil"/>
              <w:bottom w:val="single" w:sz="4" w:space="0" w:color="000000"/>
              <w:right w:val="single" w:sz="4" w:space="0" w:color="000000"/>
            </w:tcBorders>
            <w:shd w:val="clear" w:color="auto" w:fill="FFFFFF"/>
            <w:vAlign w:val="bottom"/>
          </w:tcPr>
          <w:p w14:paraId="21F9B98C" w14:textId="60259E45" w:rsidR="00586A76" w:rsidRDefault="00F603C0">
            <w:pPr>
              <w:jc w:val="center"/>
            </w:pPr>
            <w:r>
              <w:t>5</w:t>
            </w:r>
          </w:p>
        </w:tc>
        <w:tc>
          <w:tcPr>
            <w:tcW w:w="900" w:type="dxa"/>
            <w:tcBorders>
              <w:top w:val="nil"/>
              <w:left w:val="nil"/>
              <w:bottom w:val="single" w:sz="4" w:space="0" w:color="000000"/>
              <w:right w:val="single" w:sz="4" w:space="0" w:color="000000"/>
            </w:tcBorders>
            <w:shd w:val="clear" w:color="auto" w:fill="FFFFFF"/>
            <w:vAlign w:val="bottom"/>
          </w:tcPr>
          <w:p w14:paraId="044FF22D" w14:textId="77777777" w:rsidR="00586A76" w:rsidRDefault="002748B2">
            <w:pPr>
              <w:jc w:val="center"/>
            </w:pPr>
            <w:r>
              <w:rPr>
                <w:rFonts w:ascii="Calibri" w:eastAsia="Calibri" w:hAnsi="Calibri" w:cs="Calibri"/>
                <w:sz w:val="22"/>
                <w:szCs w:val="22"/>
              </w:rPr>
              <w:t>x3</w:t>
            </w:r>
          </w:p>
        </w:tc>
        <w:tc>
          <w:tcPr>
            <w:tcW w:w="810" w:type="dxa"/>
            <w:tcBorders>
              <w:top w:val="nil"/>
              <w:left w:val="nil"/>
              <w:bottom w:val="single" w:sz="4" w:space="0" w:color="000000"/>
              <w:right w:val="single" w:sz="4" w:space="0" w:color="000000"/>
            </w:tcBorders>
            <w:shd w:val="clear" w:color="auto" w:fill="FFFFFF"/>
            <w:vAlign w:val="bottom"/>
          </w:tcPr>
          <w:p w14:paraId="0A0A5250" w14:textId="1E35B421" w:rsidR="00586A76" w:rsidRDefault="00F603C0">
            <w:pPr>
              <w:jc w:val="center"/>
            </w:pPr>
            <w:r>
              <w:t>15</w:t>
            </w:r>
          </w:p>
        </w:tc>
        <w:tc>
          <w:tcPr>
            <w:tcW w:w="3438" w:type="dxa"/>
            <w:tcBorders>
              <w:top w:val="nil"/>
              <w:left w:val="nil"/>
              <w:bottom w:val="single" w:sz="4" w:space="0" w:color="000000"/>
              <w:right w:val="single" w:sz="4" w:space="0" w:color="000000"/>
            </w:tcBorders>
            <w:shd w:val="clear" w:color="auto" w:fill="FFFFFF"/>
            <w:vAlign w:val="bottom"/>
          </w:tcPr>
          <w:p w14:paraId="49046FC0" w14:textId="77777777" w:rsidR="00586A76" w:rsidRDefault="002748B2">
            <w:r>
              <w:rPr>
                <w:rFonts w:ascii="Calibri" w:eastAsia="Calibri" w:hAnsi="Calibri" w:cs="Calibri"/>
                <w:sz w:val="22"/>
                <w:szCs w:val="22"/>
              </w:rPr>
              <w:t> </w:t>
            </w:r>
          </w:p>
        </w:tc>
      </w:tr>
      <w:tr w:rsidR="00586A76" w14:paraId="5AC51C3C"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C000"/>
            <w:vAlign w:val="bottom"/>
          </w:tcPr>
          <w:p w14:paraId="102B14F9" w14:textId="77777777" w:rsidR="00586A76" w:rsidRDefault="002748B2">
            <w:r>
              <w:rPr>
                <w:rFonts w:ascii="Calibri" w:eastAsia="Calibri" w:hAnsi="Calibri" w:cs="Calibri"/>
                <w:b/>
                <w:sz w:val="22"/>
                <w:szCs w:val="22"/>
              </w:rPr>
              <w:t>Total Score</w:t>
            </w:r>
          </w:p>
        </w:tc>
        <w:tc>
          <w:tcPr>
            <w:tcW w:w="2970" w:type="dxa"/>
            <w:gridSpan w:val="3"/>
            <w:tcBorders>
              <w:top w:val="single" w:sz="4" w:space="0" w:color="000000"/>
              <w:left w:val="nil"/>
              <w:bottom w:val="single" w:sz="4" w:space="0" w:color="000000"/>
              <w:right w:val="single" w:sz="4" w:space="0" w:color="000000"/>
            </w:tcBorders>
            <w:shd w:val="clear" w:color="auto" w:fill="FFFFFF"/>
            <w:vAlign w:val="bottom"/>
          </w:tcPr>
          <w:p w14:paraId="5FD05318" w14:textId="3A68BA7B" w:rsidR="00586A76" w:rsidRDefault="004220FD">
            <w:pPr>
              <w:jc w:val="center"/>
            </w:pPr>
            <w:r>
              <w:t>96</w:t>
            </w:r>
          </w:p>
        </w:tc>
        <w:tc>
          <w:tcPr>
            <w:tcW w:w="3438" w:type="dxa"/>
            <w:tcBorders>
              <w:top w:val="nil"/>
              <w:left w:val="nil"/>
              <w:bottom w:val="single" w:sz="4" w:space="0" w:color="000000"/>
              <w:right w:val="single" w:sz="4" w:space="0" w:color="000000"/>
            </w:tcBorders>
            <w:shd w:val="clear" w:color="auto" w:fill="FFFFFF"/>
            <w:vAlign w:val="bottom"/>
          </w:tcPr>
          <w:p w14:paraId="5610BA3A" w14:textId="3A46F1A3" w:rsidR="00586A76" w:rsidRDefault="002748B2">
            <w:r>
              <w:rPr>
                <w:rFonts w:ascii="Calibri" w:eastAsia="Calibri" w:hAnsi="Calibri" w:cs="Calibri"/>
                <w:sz w:val="22"/>
                <w:szCs w:val="22"/>
              </w:rPr>
              <w:t> </w:t>
            </w:r>
            <w:r w:rsidR="00BF18AE">
              <w:rPr>
                <w:rFonts w:ascii="Calibri" w:eastAsia="Calibri" w:hAnsi="Calibri" w:cs="Calibri"/>
                <w:sz w:val="22"/>
                <w:szCs w:val="22"/>
              </w:rPr>
              <w:t>Excellent!</w:t>
            </w:r>
            <w:r w:rsidR="00983927">
              <w:rPr>
                <w:rFonts w:ascii="Calibri" w:eastAsia="Calibri" w:hAnsi="Calibri" w:cs="Calibri"/>
                <w:sz w:val="22"/>
                <w:szCs w:val="22"/>
              </w:rPr>
              <w:t xml:space="preserve"> </w:t>
            </w:r>
            <w:bookmarkStart w:id="2" w:name="_GoBack"/>
            <w:bookmarkEnd w:id="2"/>
          </w:p>
        </w:tc>
      </w:tr>
    </w:tbl>
    <w:p w14:paraId="56D9097B" w14:textId="77777777" w:rsidR="00586A76" w:rsidRDefault="00586A76">
      <w:pPr>
        <w:pStyle w:val="Title"/>
        <w:jc w:val="left"/>
      </w:pPr>
    </w:p>
    <w:p w14:paraId="5F4D8BCC" w14:textId="77777777" w:rsidR="00586A76" w:rsidRDefault="002748B2">
      <w:pPr>
        <w:pStyle w:val="Title"/>
        <w:jc w:val="left"/>
      </w:pPr>
      <w:r>
        <w:rPr>
          <w:sz w:val="24"/>
          <w:szCs w:val="24"/>
        </w:rPr>
        <w:t xml:space="preserve">5: Excellent </w:t>
      </w:r>
      <w:r>
        <w:rPr>
          <w:sz w:val="24"/>
          <w:szCs w:val="24"/>
        </w:rPr>
        <w:tab/>
        <w:t>4: Good     3: Acceptable    2: Poor     1: Very Poor    0: Not attempted</w:t>
      </w:r>
    </w:p>
    <w:p w14:paraId="3CF90254" w14:textId="77777777" w:rsidR="00586A76" w:rsidRDefault="00586A76">
      <w:pPr>
        <w:pStyle w:val="Title"/>
        <w:jc w:val="left"/>
      </w:pPr>
    </w:p>
    <w:p w14:paraId="37DB159A" w14:textId="77777777" w:rsidR="00586A76" w:rsidRDefault="002748B2">
      <w:pPr>
        <w:pStyle w:val="Title"/>
        <w:jc w:val="left"/>
      </w:pPr>
      <w:r>
        <w:rPr>
          <w:sz w:val="24"/>
          <w:szCs w:val="24"/>
        </w:rPr>
        <w:t>General Comments:</w:t>
      </w:r>
    </w:p>
    <w:p w14:paraId="6AD87A8D" w14:textId="77777777" w:rsidR="00586A76" w:rsidRDefault="00586A76"/>
    <w:p w14:paraId="0DE2699D" w14:textId="77777777" w:rsidR="00586A76" w:rsidRDefault="00586A76">
      <w:pPr>
        <w:pStyle w:val="Title"/>
        <w:jc w:val="left"/>
      </w:pPr>
    </w:p>
    <w:p w14:paraId="41FA5F36" w14:textId="77777777" w:rsidR="00586A76" w:rsidRDefault="00586A76">
      <w:pPr>
        <w:pStyle w:val="Title"/>
        <w:jc w:val="left"/>
      </w:pPr>
    </w:p>
    <w:p w14:paraId="3D2376C8" w14:textId="77777777" w:rsidR="00586A76" w:rsidRDefault="00586A76">
      <w:pPr>
        <w:pStyle w:val="Title"/>
        <w:jc w:val="left"/>
      </w:pPr>
    </w:p>
    <w:p w14:paraId="14909A2B" w14:textId="77777777" w:rsidR="00586A76" w:rsidRDefault="00586A76">
      <w:pPr>
        <w:pStyle w:val="Title"/>
        <w:jc w:val="left"/>
      </w:pPr>
    </w:p>
    <w:p w14:paraId="0A77305A" w14:textId="77777777" w:rsidR="00586A76" w:rsidRDefault="00586A76">
      <w:pPr>
        <w:pStyle w:val="Title"/>
        <w:jc w:val="left"/>
      </w:pPr>
    </w:p>
    <w:p w14:paraId="1986A02C" w14:textId="77777777" w:rsidR="00586A76" w:rsidRDefault="00586A76">
      <w:pPr>
        <w:pStyle w:val="Title"/>
        <w:jc w:val="left"/>
      </w:pPr>
    </w:p>
    <w:p w14:paraId="5CBB89A8" w14:textId="77777777" w:rsidR="00586A76" w:rsidRDefault="00586A76">
      <w:pPr>
        <w:pStyle w:val="Title"/>
        <w:jc w:val="left"/>
      </w:pPr>
    </w:p>
    <w:p w14:paraId="219CCB6C" w14:textId="77777777" w:rsidR="00586A76" w:rsidRDefault="00586A76">
      <w:pPr>
        <w:pStyle w:val="Title"/>
        <w:jc w:val="left"/>
      </w:pPr>
    </w:p>
    <w:p w14:paraId="1734BC76" w14:textId="77777777" w:rsidR="00586A76" w:rsidRDefault="00586A76">
      <w:pPr>
        <w:pStyle w:val="Title"/>
        <w:jc w:val="left"/>
      </w:pPr>
    </w:p>
    <w:p w14:paraId="5D2EC69E" w14:textId="77777777" w:rsidR="00586A76" w:rsidRDefault="00586A76">
      <w:pPr>
        <w:pStyle w:val="Title"/>
        <w:jc w:val="left"/>
      </w:pPr>
    </w:p>
    <w:p w14:paraId="66868DBD" w14:textId="77777777" w:rsidR="00586A76" w:rsidRDefault="00586A76">
      <w:pPr>
        <w:pStyle w:val="Title"/>
        <w:jc w:val="left"/>
      </w:pPr>
    </w:p>
    <w:p w14:paraId="52F86C8B" w14:textId="77777777" w:rsidR="00586A76" w:rsidRDefault="002748B2" w:rsidP="00414BA9">
      <w:pPr>
        <w:pStyle w:val="Title"/>
        <w:jc w:val="both"/>
        <w:pPrChange w:id="3" w:author="Varshini Tata Narendra Babu" w:date="2017-02-26T01:06:00Z">
          <w:pPr>
            <w:pStyle w:val="Title"/>
            <w:jc w:val="left"/>
          </w:pPr>
        </w:pPrChange>
      </w:pPr>
      <w:r>
        <w:rPr>
          <w:sz w:val="24"/>
          <w:szCs w:val="24"/>
        </w:rPr>
        <w:t>1.0 Utilization of Third Party Software</w:t>
      </w:r>
    </w:p>
    <w:p w14:paraId="1F68E504" w14:textId="77777777" w:rsidR="00586A76" w:rsidRDefault="002748B2" w:rsidP="00414BA9">
      <w:pPr>
        <w:jc w:val="both"/>
        <w:pPrChange w:id="4" w:author="Varshini Tata Narendra Babu" w:date="2017-02-26T01:06:00Z">
          <w:pPr/>
        </w:pPrChange>
      </w:pPr>
      <w:r>
        <w:tab/>
      </w:r>
      <w:r>
        <w:tab/>
      </w:r>
      <w:r>
        <w:tab/>
      </w:r>
      <w:r>
        <w:tab/>
      </w:r>
      <w:r>
        <w:tab/>
      </w:r>
      <w:r>
        <w:tab/>
      </w:r>
      <w:r>
        <w:tab/>
      </w:r>
      <w:r>
        <w:tab/>
      </w:r>
      <w:r>
        <w:tab/>
      </w:r>
    </w:p>
    <w:p w14:paraId="1626A019" w14:textId="77777777" w:rsidR="00586A76" w:rsidRDefault="002748B2" w:rsidP="00414BA9">
      <w:pPr>
        <w:jc w:val="both"/>
        <w:pPrChange w:id="5" w:author="Varshini Tata Narendra Babu" w:date="2017-02-26T01:06:00Z">
          <w:pPr/>
        </w:pPrChange>
      </w:pPr>
      <w:r>
        <w:t xml:space="preserve">For this project, the main programming for the Barbot includes UART communication and Timer control. UART is used to communicate between Bluetooth RN4020 and PIC24FJ128GA010. The example code on the Microchip website is used as a reference for initializing RN4020 and PIC24. The rest code for the communication between </w:t>
      </w:r>
      <w:r w:rsidR="00866B7C">
        <w:t>Bluetooth</w:t>
      </w:r>
      <w:r>
        <w:t xml:space="preserve"> and microcontroller will be developed by our team. The interrupt-based Timer is used to count time and it will also be developed by our team. There is no third-party software used in this project.</w:t>
      </w:r>
    </w:p>
    <w:p w14:paraId="62D8AA29" w14:textId="77777777" w:rsidR="00586A76" w:rsidRDefault="00586A76" w:rsidP="00414BA9">
      <w:pPr>
        <w:jc w:val="both"/>
        <w:pPrChange w:id="6" w:author="Varshini Tata Narendra Babu" w:date="2017-02-26T01:06:00Z">
          <w:pPr/>
        </w:pPrChange>
      </w:pPr>
    </w:p>
    <w:p w14:paraId="2D04C0E3" w14:textId="77777777" w:rsidR="00586A76" w:rsidRDefault="002748B2" w:rsidP="00414BA9">
      <w:pPr>
        <w:pStyle w:val="Title"/>
        <w:jc w:val="both"/>
        <w:pPrChange w:id="7" w:author="Varshini Tata Narendra Babu" w:date="2017-02-26T01:06:00Z">
          <w:pPr>
            <w:pStyle w:val="Title"/>
            <w:jc w:val="left"/>
          </w:pPr>
        </w:pPrChange>
      </w:pPr>
      <w:r>
        <w:rPr>
          <w:sz w:val="24"/>
          <w:szCs w:val="24"/>
        </w:rPr>
        <w:t>2.0 Description of Software Components</w:t>
      </w:r>
    </w:p>
    <w:p w14:paraId="2A687DB6" w14:textId="77777777" w:rsidR="00586A76" w:rsidRDefault="002748B2" w:rsidP="00414BA9">
      <w:pPr>
        <w:jc w:val="both"/>
        <w:pPrChange w:id="8" w:author="Varshini Tata Narendra Babu" w:date="2017-02-26T01:06:00Z">
          <w:pPr/>
        </w:pPrChange>
      </w:pPr>
      <w:r>
        <w:tab/>
      </w:r>
      <w:r>
        <w:tab/>
        <w:t xml:space="preserve"> </w:t>
      </w:r>
      <w:r>
        <w:tab/>
        <w:t xml:space="preserve"> </w:t>
      </w:r>
      <w:r>
        <w:tab/>
        <w:t xml:space="preserve"> </w:t>
      </w:r>
      <w:r>
        <w:tab/>
      </w:r>
      <w:r>
        <w:tab/>
      </w:r>
      <w:r>
        <w:tab/>
      </w:r>
      <w:r>
        <w:tab/>
      </w:r>
      <w:r>
        <w:tab/>
      </w:r>
      <w:r>
        <w:tab/>
      </w:r>
    </w:p>
    <w:p w14:paraId="05AB8045" w14:textId="1AD6024A" w:rsidR="00586A76" w:rsidRDefault="002748B2" w:rsidP="00414BA9">
      <w:pPr>
        <w:pStyle w:val="Title"/>
        <w:jc w:val="both"/>
        <w:pPrChange w:id="9" w:author="Varshini Tata Narendra Babu" w:date="2017-02-26T01:06:00Z">
          <w:pPr>
            <w:pStyle w:val="Title"/>
            <w:jc w:val="left"/>
          </w:pPr>
        </w:pPrChange>
      </w:pPr>
      <w:r>
        <w:rPr>
          <w:sz w:val="24"/>
          <w:szCs w:val="24"/>
        </w:rPr>
        <w:t xml:space="preserve">2.1 LCD: </w:t>
      </w:r>
      <w:r>
        <w:rPr>
          <w:b w:val="0"/>
          <w:sz w:val="24"/>
          <w:szCs w:val="24"/>
        </w:rPr>
        <w:t xml:space="preserve">LCD is responsible for displaying the current status of the design. Data are sent over through 8 data pins, and 3 control bits are used to control the LCD driver. The LCD_WriteString is able to write a string directly to LCD as long as the length of the string </w:t>
      </w:r>
      <w:r w:rsidR="00461727">
        <w:rPr>
          <w:b w:val="0"/>
          <w:sz w:val="24"/>
          <w:szCs w:val="24"/>
        </w:rPr>
        <w:t>is no more than 15 characters (one-line</w:t>
      </w:r>
      <w:r>
        <w:rPr>
          <w:b w:val="0"/>
          <w:sz w:val="24"/>
          <w:szCs w:val="24"/>
        </w:rPr>
        <w:t xml:space="preserve"> limit of our chosen LCD). This part is ported to our project from the Microchip PIC24 example code.</w:t>
      </w:r>
      <w:r w:rsidR="00866B7C">
        <w:rPr>
          <w:b w:val="0"/>
          <w:sz w:val="24"/>
          <w:szCs w:val="24"/>
        </w:rPr>
        <w:t xml:space="preserve"> </w:t>
      </w:r>
      <w:r>
        <w:rPr>
          <w:b w:val="0"/>
          <w:sz w:val="24"/>
          <w:szCs w:val="24"/>
        </w:rPr>
        <w:t>[2]</w:t>
      </w:r>
    </w:p>
    <w:p w14:paraId="1F647FAE" w14:textId="77777777" w:rsidR="00586A76" w:rsidRDefault="00586A76" w:rsidP="00414BA9">
      <w:pPr>
        <w:jc w:val="both"/>
        <w:pPrChange w:id="10" w:author="Varshini Tata Narendra Babu" w:date="2017-02-26T01:06:00Z">
          <w:pPr/>
        </w:pPrChange>
      </w:pPr>
    </w:p>
    <w:p w14:paraId="6D82FAEB" w14:textId="77777777" w:rsidR="00586A76" w:rsidRDefault="002748B2" w:rsidP="00414BA9">
      <w:pPr>
        <w:jc w:val="both"/>
        <w:pPrChange w:id="11" w:author="Varshini Tata Narendra Babu" w:date="2017-02-26T01:06:00Z">
          <w:pPr/>
        </w:pPrChange>
      </w:pPr>
      <w:r>
        <w:rPr>
          <w:b/>
        </w:rPr>
        <w:t xml:space="preserve">2.2 Timer: </w:t>
      </w:r>
      <w:r>
        <w:t>There are two timers in our design. Every 100ns, the timer generate</w:t>
      </w:r>
      <w:r w:rsidR="00866B7C">
        <w:t>s</w:t>
      </w:r>
      <w:r>
        <w:t xml:space="preserve"> an interrupt and every ten interrupts, it will update counters. The first timer is responsible for counting wait time, and the second timer is responsible for changing LED colors periodically. To be more specific, we have to give the stroke of linear actuator enough time to lift up, otherwise it will start going down before it reaches the valve of dispenser. The stroke will also need to stay still for two to three seconds for liquid in the buffer could be fully dispensed. The stepper motor also needs the delay, for example, the platform needs to stay at the place until the stroke of linear actuator fully shrinks. This part is fully developed by ourselves to meet our delay requirements. </w:t>
      </w:r>
    </w:p>
    <w:p w14:paraId="54E0F8DD" w14:textId="77777777" w:rsidR="00586A76" w:rsidRDefault="00586A76" w:rsidP="00414BA9">
      <w:pPr>
        <w:jc w:val="both"/>
        <w:pPrChange w:id="12" w:author="Varshini Tata Narendra Babu" w:date="2017-02-26T01:06:00Z">
          <w:pPr/>
        </w:pPrChange>
      </w:pPr>
    </w:p>
    <w:p w14:paraId="55B81AEA" w14:textId="77777777" w:rsidR="00586A76" w:rsidRDefault="002748B2" w:rsidP="00414BA9">
      <w:pPr>
        <w:jc w:val="both"/>
        <w:pPrChange w:id="13" w:author="Varshini Tata Narendra Babu" w:date="2017-02-26T01:06:00Z">
          <w:pPr/>
        </w:pPrChange>
      </w:pPr>
      <w:r>
        <w:rPr>
          <w:b/>
        </w:rPr>
        <w:t xml:space="preserve">2.3 UART: </w:t>
      </w:r>
      <w:r>
        <w:t xml:space="preserve">The data will be received by RN4020 through </w:t>
      </w:r>
      <w:r w:rsidR="00866B7C">
        <w:t>Bluetooth</w:t>
      </w:r>
      <w:r>
        <w:t xml:space="preserve"> LE protocol from Android application.</w:t>
      </w:r>
      <w:r>
        <w:rPr>
          <w:b/>
        </w:rPr>
        <w:t xml:space="preserve"> </w:t>
      </w:r>
      <w:r>
        <w:t xml:space="preserve">UART module is responsible for transmitting data between the microcontroller and RN4020. The microcontroller will generate two interrupts related to UART. One of them is for receiving data from </w:t>
      </w:r>
      <w:r w:rsidR="00866B7C">
        <w:t>Bluetooth</w:t>
      </w:r>
      <w:r>
        <w:t xml:space="preserve"> module and the other is for transmitting data back to </w:t>
      </w:r>
      <w:r w:rsidR="00866B7C">
        <w:t>Bluetooth</w:t>
      </w:r>
      <w:r>
        <w:t xml:space="preserve"> module. The ReadRxBuffer function could read one byte of data at a time from transmitting buffer, store the byte data into a buffer for microcontroller later parsing procedure. The WriteRxBuffer functions in the same way as ReadRxBuffer. It will write given one byte of data back to transmitting buffer. The IsNewData will determine whether there is new data coming or not. If yes, main loop will call ReadRxBuffer until the buffer is empty. I used the code I found from MicroChip RN4020 </w:t>
      </w:r>
      <w:r w:rsidR="00866B7C">
        <w:t>Bluetooth</w:t>
      </w:r>
      <w:r>
        <w:t xml:space="preserve"> tutorial, and revise it so that it will work for the data we are transferring in our project. [1]</w:t>
      </w:r>
    </w:p>
    <w:p w14:paraId="12ED5AAD" w14:textId="77777777" w:rsidR="00586A76" w:rsidRDefault="00586A76" w:rsidP="00414BA9">
      <w:pPr>
        <w:jc w:val="both"/>
        <w:pPrChange w:id="14" w:author="Varshini Tata Narendra Babu" w:date="2017-02-26T01:06:00Z">
          <w:pPr/>
        </w:pPrChange>
      </w:pPr>
    </w:p>
    <w:p w14:paraId="36BC6641" w14:textId="77777777" w:rsidR="00586A76" w:rsidRDefault="002748B2" w:rsidP="00414BA9">
      <w:pPr>
        <w:jc w:val="both"/>
        <w:pPrChange w:id="15" w:author="Varshini Tata Narendra Babu" w:date="2017-02-26T01:06:00Z">
          <w:pPr/>
        </w:pPrChange>
      </w:pPr>
      <w:r>
        <w:rPr>
          <w:b/>
        </w:rPr>
        <w:t xml:space="preserve">2.4 Motor Drive Logic: </w:t>
      </w:r>
      <w:r>
        <w:t xml:space="preserve">Motor drive logic is responsible for controlling two motors and their </w:t>
      </w:r>
      <w:r>
        <w:lastRenderedPageBreak/>
        <w:t xml:space="preserve">drivers. Upon receiving instructions from the Bluetooth, the logic instruct two motors to execute desired operation. For the linear actuator, the logic sent out ‘10’, ‘01’ or ‘00’ to move the stroke up, down or full stop. For the stepper motor, a PWM clock signal and 4 control bits are sent to L297. Then L297 could generate four control bits and it will be sent over to L298 for generating voltage signal. This part is fully developed by ourselves. </w:t>
      </w:r>
    </w:p>
    <w:p w14:paraId="74ABA96C" w14:textId="77777777" w:rsidR="00866B7C" w:rsidRDefault="00866B7C"/>
    <w:p w14:paraId="788F7DF4" w14:textId="77777777" w:rsidR="00524567" w:rsidRPr="00524567" w:rsidRDefault="00866B7C" w:rsidP="00524567">
      <w:r>
        <w:rPr>
          <w:b/>
        </w:rPr>
        <w:t>2.5 Recipe structure</w:t>
      </w:r>
      <w:r w:rsidR="00524567">
        <w:rPr>
          <w:b/>
        </w:rPr>
        <w:t xml:space="preserve"> and Data parsing</w:t>
      </w:r>
      <w:r>
        <w:rPr>
          <w:b/>
        </w:rPr>
        <w:t>:</w:t>
      </w:r>
      <w:r w:rsidR="00524567">
        <w:rPr>
          <w:b/>
        </w:rPr>
        <w:t xml:space="preserve"> </w:t>
      </w:r>
      <w:r w:rsidR="00524567">
        <w:t xml:space="preserve">The structure recipe has two fields: kind and data. Kind indicates the drink kind and the string “data” indicates the sequence of recipe. </w:t>
      </w:r>
      <w:r w:rsidR="00524567" w:rsidRPr="00524567">
        <w:t xml:space="preserve">To minimize the total bytes of data being transferred, I schemed a system for formatting the data. The data will be sent in format of string. The format is as followed: "=&gt;X[2,2,1,3...]\n". The "=&gt;" basically tells the microcontroller start accepting and reading data. </w:t>
      </w:r>
      <w:commentRangeStart w:id="16"/>
      <w:r w:rsidR="00524567" w:rsidRPr="00524567">
        <w:t>The following "X" represents one character that is the initial of the drink name.</w:t>
      </w:r>
      <w:commentRangeEnd w:id="16"/>
      <w:r w:rsidR="00414BA9">
        <w:rPr>
          <w:rStyle w:val="CommentReference"/>
        </w:rPr>
        <w:commentReference w:id="16"/>
      </w:r>
      <w:r w:rsidR="00524567" w:rsidRPr="00524567">
        <w:t xml:space="preserve"> For instance, char</w:t>
      </w:r>
      <w:r w:rsidR="00524567">
        <w:t>acter "P" represents drink pina-</w:t>
      </w:r>
      <w:r w:rsidR="00524567" w:rsidRPr="00524567">
        <w:t xml:space="preserve">colada, and "C" represents customized drink. </w:t>
      </w:r>
      <w:r w:rsidR="00524567">
        <w:t xml:space="preserve">It will be stored in “kind” field. </w:t>
      </w:r>
      <w:r w:rsidR="00524567" w:rsidRPr="00524567">
        <w:t xml:space="preserve">This is for minimizing the string length. The numbers insides the bracket is the list of number ranged one to eight indicates the eight different available drinks. </w:t>
      </w:r>
      <w:r w:rsidR="00524567">
        <w:t xml:space="preserve">These numbers will be store as string in “data” field. </w:t>
      </w:r>
      <w:r w:rsidR="000564A4">
        <w:t>The state machine for data parsing is as follows:</w:t>
      </w:r>
    </w:p>
    <w:p w14:paraId="33E0053C" w14:textId="77777777" w:rsidR="00866B7C" w:rsidRDefault="00866B7C"/>
    <w:p w14:paraId="3435918F" w14:textId="77777777" w:rsidR="00866B7C" w:rsidRDefault="000564A4">
      <w:r>
        <w:rPr>
          <w:noProof/>
          <w:lang w:eastAsia="en-US"/>
        </w:rPr>
        <w:drawing>
          <wp:inline distT="0" distB="0" distL="0" distR="0" wp14:anchorId="1D0EC3B5" wp14:editId="5A76AF19">
            <wp:extent cx="3366135" cy="3659641"/>
            <wp:effectExtent l="0" t="0" r="12065" b="0"/>
            <wp:docPr id="5" name="Picture 5" descr="../../../Volumes/477grp8/web/Team/progress/feng96/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477grp8/web/Team/progress/feng96/st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297" cy="3667427"/>
                    </a:xfrm>
                    <a:prstGeom prst="rect">
                      <a:avLst/>
                    </a:prstGeom>
                    <a:noFill/>
                    <a:ln>
                      <a:noFill/>
                    </a:ln>
                  </pic:spPr>
                </pic:pic>
              </a:graphicData>
            </a:graphic>
          </wp:inline>
        </w:drawing>
      </w:r>
    </w:p>
    <w:p w14:paraId="061DEEB9" w14:textId="77777777" w:rsidR="000564A4" w:rsidRPr="00866B7C" w:rsidRDefault="000564A4">
      <w:r>
        <w:t>Fig 1 state diagram for data parsing.</w:t>
      </w:r>
    </w:p>
    <w:p w14:paraId="455BE588" w14:textId="77777777" w:rsidR="00586A76" w:rsidRDefault="00586A76"/>
    <w:p w14:paraId="71816054" w14:textId="77777777" w:rsidR="00586A76" w:rsidRDefault="00586A76"/>
    <w:p w14:paraId="0B597320" w14:textId="77777777" w:rsidR="00586A76" w:rsidRDefault="002748B2">
      <w:pPr>
        <w:pStyle w:val="Title"/>
        <w:jc w:val="left"/>
      </w:pPr>
      <w:r>
        <w:rPr>
          <w:sz w:val="24"/>
          <w:szCs w:val="24"/>
        </w:rPr>
        <w:lastRenderedPageBreak/>
        <w:t>3.0 Testing Plan</w:t>
      </w:r>
    </w:p>
    <w:p w14:paraId="01A248CD" w14:textId="77777777" w:rsidR="00586A76" w:rsidRDefault="00586A76">
      <w:pPr>
        <w:pStyle w:val="Title"/>
        <w:jc w:val="left"/>
      </w:pPr>
    </w:p>
    <w:p w14:paraId="49CFA076" w14:textId="77777777" w:rsidR="00586A76" w:rsidRDefault="002748B2">
      <w:r>
        <w:t xml:space="preserve">Each software component will be tested and debugged separately as follow. </w:t>
      </w:r>
      <w:r>
        <w:tab/>
      </w:r>
      <w:r>
        <w:tab/>
      </w:r>
      <w:r>
        <w:tab/>
      </w:r>
    </w:p>
    <w:p w14:paraId="3D4BAD5A" w14:textId="77777777" w:rsidR="00586A76" w:rsidRDefault="002748B2">
      <w:pPr>
        <w:pStyle w:val="Title"/>
        <w:jc w:val="left"/>
      </w:pPr>
      <w:bookmarkStart w:id="17" w:name="_nkj6yay0se5e" w:colFirst="0" w:colLast="0"/>
      <w:bookmarkEnd w:id="17"/>
      <w:r>
        <w:rPr>
          <w:b w:val="0"/>
          <w:sz w:val="24"/>
          <w:szCs w:val="24"/>
        </w:rPr>
        <w:t xml:space="preserve">3.1 LCD:  It will display user’s choice and the status of drink mixing during the process. The test steps are: </w:t>
      </w:r>
    </w:p>
    <w:p w14:paraId="1B463CE0" w14:textId="77777777" w:rsidR="00586A76" w:rsidRDefault="002748B2">
      <w:pPr>
        <w:numPr>
          <w:ilvl w:val="0"/>
          <w:numId w:val="2"/>
        </w:numPr>
        <w:ind w:hanging="360"/>
        <w:contextualSpacing/>
      </w:pPr>
      <w:r>
        <w:t>Make sure LCD could display string, such as “Hello.” on the first line.</w:t>
      </w:r>
    </w:p>
    <w:p w14:paraId="709A156B" w14:textId="77777777" w:rsidR="00586A76" w:rsidRDefault="002748B2">
      <w:pPr>
        <w:numPr>
          <w:ilvl w:val="0"/>
          <w:numId w:val="2"/>
        </w:numPr>
        <w:ind w:hanging="360"/>
        <w:contextualSpacing/>
      </w:pPr>
      <w:r>
        <w:t>Clear the first line, and move the cursor to the second line.</w:t>
      </w:r>
    </w:p>
    <w:p w14:paraId="6234A4FA" w14:textId="77777777" w:rsidR="00586A76" w:rsidRDefault="002748B2">
      <w:pPr>
        <w:numPr>
          <w:ilvl w:val="0"/>
          <w:numId w:val="2"/>
        </w:numPr>
        <w:ind w:hanging="360"/>
        <w:contextualSpacing/>
      </w:pPr>
      <w:r>
        <w:t>Make sure LCD could display string, such as “World”, on the second line.</w:t>
      </w:r>
    </w:p>
    <w:p w14:paraId="18A9F572" w14:textId="77777777" w:rsidR="00586A76" w:rsidRDefault="002748B2">
      <w:pPr>
        <w:numPr>
          <w:ilvl w:val="0"/>
          <w:numId w:val="2"/>
        </w:numPr>
        <w:ind w:hanging="360"/>
        <w:contextualSpacing/>
      </w:pPr>
      <w:r>
        <w:t>Make sure LCD could display strings on both lines simultaneously.</w:t>
      </w:r>
    </w:p>
    <w:p w14:paraId="4B39DC19" w14:textId="77777777" w:rsidR="00586A76" w:rsidRDefault="002748B2">
      <w:r>
        <w:tab/>
      </w:r>
    </w:p>
    <w:p w14:paraId="05BD8214" w14:textId="77777777" w:rsidR="00586A76" w:rsidRDefault="002748B2">
      <w:r>
        <w:t>3.2 Timer: Timer is used to count time using interrupt. The test consist of:</w:t>
      </w:r>
    </w:p>
    <w:p w14:paraId="5233E852" w14:textId="77777777" w:rsidR="00586A76" w:rsidRDefault="002748B2">
      <w:pPr>
        <w:numPr>
          <w:ilvl w:val="0"/>
          <w:numId w:val="3"/>
        </w:numPr>
        <w:ind w:hanging="360"/>
        <w:contextualSpacing/>
      </w:pPr>
      <w:r>
        <w:t>Set the time limit for timer to countdown, such as 5 seconds.</w:t>
      </w:r>
    </w:p>
    <w:p w14:paraId="2C646E54" w14:textId="77777777" w:rsidR="00586A76" w:rsidRDefault="002748B2">
      <w:pPr>
        <w:numPr>
          <w:ilvl w:val="0"/>
          <w:numId w:val="3"/>
        </w:numPr>
        <w:ind w:hanging="360"/>
        <w:contextualSpacing/>
      </w:pPr>
      <w:r>
        <w:t>Connect the Timer enable with one of the LED’s switch.</w:t>
      </w:r>
    </w:p>
    <w:p w14:paraId="23E94C82" w14:textId="77777777" w:rsidR="00586A76" w:rsidRDefault="002748B2">
      <w:pPr>
        <w:numPr>
          <w:ilvl w:val="0"/>
          <w:numId w:val="3"/>
        </w:numPr>
        <w:ind w:hanging="360"/>
        <w:contextualSpacing/>
      </w:pPr>
      <w:r>
        <w:t xml:space="preserve"> Manually activate the switch of LED, and using a stopwatch to count the time while the led lighting up.</w:t>
      </w:r>
    </w:p>
    <w:p w14:paraId="4828CF59" w14:textId="77777777" w:rsidR="00586A76" w:rsidRDefault="002748B2">
      <w:pPr>
        <w:numPr>
          <w:ilvl w:val="0"/>
          <w:numId w:val="3"/>
        </w:numPr>
        <w:ind w:hanging="360"/>
        <w:contextualSpacing/>
      </w:pPr>
      <w:r>
        <w:t>Compare the result of stopwatch and the preset time limit.</w:t>
      </w:r>
    </w:p>
    <w:p w14:paraId="60A7650B" w14:textId="77777777" w:rsidR="00586A76" w:rsidRDefault="00586A76"/>
    <w:p w14:paraId="10DC3D6D" w14:textId="77777777" w:rsidR="00586A76" w:rsidRDefault="002748B2">
      <w:r>
        <w:t>3.3 UART: UART helps RN4020 communicate with microcontroller PIC24FJ128GA010. The test should follow:</w:t>
      </w:r>
    </w:p>
    <w:p w14:paraId="6C2D3DAF" w14:textId="77777777" w:rsidR="00586A76" w:rsidRDefault="002748B2">
      <w:pPr>
        <w:numPr>
          <w:ilvl w:val="0"/>
          <w:numId w:val="4"/>
        </w:numPr>
        <w:ind w:hanging="360"/>
        <w:contextualSpacing/>
      </w:pPr>
      <w:r>
        <w:t>Use the microcontroller to control the LCD to display the information sent from RN4020.</w:t>
      </w:r>
    </w:p>
    <w:p w14:paraId="1EA46088" w14:textId="77777777" w:rsidR="00586A76" w:rsidRDefault="002748B2">
      <w:pPr>
        <w:numPr>
          <w:ilvl w:val="0"/>
          <w:numId w:val="4"/>
        </w:numPr>
        <w:ind w:hanging="360"/>
        <w:contextualSpacing/>
      </w:pPr>
      <w:r>
        <w:t>Connect mobile device with RN4020 and start choose a drink from mobile application.</w:t>
      </w:r>
    </w:p>
    <w:p w14:paraId="231801EC" w14:textId="77777777" w:rsidR="00586A76" w:rsidRDefault="002748B2">
      <w:pPr>
        <w:numPr>
          <w:ilvl w:val="0"/>
          <w:numId w:val="4"/>
        </w:numPr>
        <w:ind w:hanging="360"/>
        <w:contextualSpacing/>
      </w:pPr>
      <w:r>
        <w:t>Check the LCD display. The first line of LCD should display the name of drink, and the second line should display the recipe of drink as a string.</w:t>
      </w:r>
    </w:p>
    <w:p w14:paraId="6B0E7D45" w14:textId="77777777" w:rsidR="00586A76" w:rsidRDefault="002748B2">
      <w:pPr>
        <w:numPr>
          <w:ilvl w:val="0"/>
          <w:numId w:val="4"/>
        </w:numPr>
        <w:ind w:hanging="360"/>
        <w:contextualSpacing/>
      </w:pPr>
      <w:r>
        <w:t>Repeat step 2,3 again and choose another drink, and check the information displayed on the LCD.</w:t>
      </w:r>
    </w:p>
    <w:p w14:paraId="25E8A54C" w14:textId="77777777" w:rsidR="00586A76" w:rsidRDefault="002748B2">
      <w:r>
        <w:tab/>
      </w:r>
    </w:p>
    <w:p w14:paraId="691A175E" w14:textId="77777777" w:rsidR="00586A76" w:rsidRDefault="002748B2">
      <w:r>
        <w:t>3.4 Motor Drive Logic:  There two motor drives in Barbot. One is to drive linear actuator, and the other one is to control stepper motor. The test steps are similar for both two:</w:t>
      </w:r>
    </w:p>
    <w:p w14:paraId="28FF6B49" w14:textId="77777777" w:rsidR="00586A76" w:rsidRDefault="002748B2">
      <w:pPr>
        <w:numPr>
          <w:ilvl w:val="0"/>
          <w:numId w:val="1"/>
        </w:numPr>
        <w:ind w:hanging="360"/>
        <w:contextualSpacing/>
      </w:pPr>
      <w:r>
        <w:t>Build the driver circuit for both linear actuator and stepper motor</w:t>
      </w:r>
      <w:del w:id="18" w:author="Varshini Tata Narendra Babu" w:date="2017-02-26T01:15:00Z">
        <w:r w:rsidDel="00972BFF">
          <w:delText xml:space="preserve"> </w:delText>
        </w:r>
      </w:del>
      <w:r>
        <w:t>. Connect the input pins with microcontroller’s I/O.</w:t>
      </w:r>
    </w:p>
    <w:p w14:paraId="69C385D7" w14:textId="77777777" w:rsidR="00586A76" w:rsidRDefault="002748B2">
      <w:pPr>
        <w:numPr>
          <w:ilvl w:val="0"/>
          <w:numId w:val="1"/>
        </w:numPr>
        <w:ind w:hanging="360"/>
        <w:contextualSpacing/>
      </w:pPr>
      <w:r>
        <w:t xml:space="preserve">Programming microcontroller to set input for both driver logic. </w:t>
      </w:r>
    </w:p>
    <w:p w14:paraId="0CF27D66" w14:textId="77777777" w:rsidR="00586A76" w:rsidRDefault="002748B2">
      <w:pPr>
        <w:numPr>
          <w:ilvl w:val="0"/>
          <w:numId w:val="1"/>
        </w:numPr>
        <w:ind w:hanging="360"/>
        <w:contextualSpacing/>
      </w:pPr>
      <w:commentRangeStart w:id="19"/>
      <w:r>
        <w:t xml:space="preserve">Check whether both motors working as expected. </w:t>
      </w:r>
      <w:commentRangeEnd w:id="19"/>
      <w:r w:rsidR="00972BFF">
        <w:rPr>
          <w:rStyle w:val="CommentReference"/>
        </w:rPr>
        <w:commentReference w:id="19"/>
      </w:r>
    </w:p>
    <w:p w14:paraId="4DC161EF" w14:textId="77777777" w:rsidR="00586A76" w:rsidRDefault="002748B2">
      <w:r>
        <w:tab/>
      </w:r>
      <w:r>
        <w:tab/>
        <w:t xml:space="preserve"> </w:t>
      </w:r>
      <w:r>
        <w:tab/>
        <w:t xml:space="preserve"> </w:t>
      </w:r>
      <w:r>
        <w:tab/>
        <w:t xml:space="preserve"> </w:t>
      </w:r>
      <w:r>
        <w:tab/>
      </w:r>
      <w:r>
        <w:tab/>
      </w:r>
      <w:r>
        <w:tab/>
      </w:r>
      <w:r>
        <w:tab/>
      </w:r>
      <w:r>
        <w:tab/>
      </w:r>
      <w:r>
        <w:tab/>
      </w:r>
    </w:p>
    <w:p w14:paraId="0ED6EA4A" w14:textId="77777777" w:rsidR="00586A76" w:rsidRDefault="002748B2">
      <w:r>
        <w:t>After all the individual tests are conducted, it can be make sure that all the components work as expected and they are ready for final project assembling.</w:t>
      </w:r>
    </w:p>
    <w:p w14:paraId="65E6D1E7" w14:textId="77777777" w:rsidR="00586A76" w:rsidRDefault="002748B2">
      <w:r>
        <w:tab/>
      </w:r>
      <w:r>
        <w:tab/>
      </w:r>
    </w:p>
    <w:p w14:paraId="630F6D86" w14:textId="77777777" w:rsidR="00586A76" w:rsidRDefault="002748B2">
      <w:pPr>
        <w:pStyle w:val="Title"/>
        <w:jc w:val="left"/>
      </w:pPr>
      <w:r>
        <w:rPr>
          <w:sz w:val="24"/>
          <w:szCs w:val="24"/>
        </w:rPr>
        <w:t xml:space="preserve">4.0 </w:t>
      </w:r>
      <w:commentRangeStart w:id="20"/>
      <w:r>
        <w:rPr>
          <w:sz w:val="24"/>
          <w:szCs w:val="24"/>
        </w:rPr>
        <w:t>Sources Cited:</w:t>
      </w:r>
      <w:commentRangeEnd w:id="20"/>
      <w:r w:rsidR="00414BA9">
        <w:rPr>
          <w:rStyle w:val="CommentReference"/>
          <w:b w:val="0"/>
        </w:rPr>
        <w:commentReference w:id="20"/>
      </w:r>
    </w:p>
    <w:p w14:paraId="61E98904" w14:textId="77777777" w:rsidR="00586A76" w:rsidRDefault="002748B2" w:rsidP="00414BA9">
      <w:pPr>
        <w:ind w:left="450" w:hanging="450"/>
      </w:pPr>
      <w:r>
        <w:t xml:space="preserve"> [1] JIMBO, "Serial communication," in Sparkfun. [Online]. Available: https://learn.sparkfun.com/tutorials/serial-communication. Accessed: Feb. 23, 2017.</w:t>
      </w:r>
    </w:p>
    <w:p w14:paraId="573A4867" w14:textId="77777777" w:rsidR="00586A76" w:rsidRDefault="002748B2" w:rsidP="00414BA9">
      <w:pPr>
        <w:tabs>
          <w:tab w:val="left" w:pos="90"/>
        </w:tabs>
        <w:ind w:left="450" w:hanging="450"/>
      </w:pPr>
      <w:r>
        <w:t>[2]</w:t>
      </w:r>
      <w:r>
        <w:rPr>
          <w:color w:val="333333"/>
        </w:rPr>
        <w:t xml:space="preserve">“AN1861,” </w:t>
      </w:r>
      <w:r>
        <w:rPr>
          <w:i/>
          <w:color w:val="333333"/>
        </w:rPr>
        <w:t>Microchip Technology Inc</w:t>
      </w:r>
      <w:r>
        <w:rPr>
          <w:color w:val="333333"/>
        </w:rPr>
        <w:t xml:space="preserve">. [Online]. Available: http://www.microchip.com//wwwAppNotes/AppNotes.aspx?appnote=en572728. [Accessed: </w:t>
      </w:r>
      <w:r>
        <w:rPr>
          <w:color w:val="333333"/>
        </w:rPr>
        <w:lastRenderedPageBreak/>
        <w:t>23-Feb-2017].</w:t>
      </w:r>
    </w:p>
    <w:p w14:paraId="71F86B1C" w14:textId="77777777" w:rsidR="00586A76" w:rsidRDefault="00586A76">
      <w:pPr>
        <w:pStyle w:val="Title"/>
        <w:jc w:val="left"/>
      </w:pPr>
    </w:p>
    <w:p w14:paraId="62320D40" w14:textId="77777777" w:rsidR="00586A76" w:rsidRDefault="00586A76">
      <w:pPr>
        <w:pStyle w:val="Title"/>
        <w:jc w:val="left"/>
      </w:pPr>
      <w:commentRangeStart w:id="21"/>
    </w:p>
    <w:p w14:paraId="353348A9" w14:textId="77777777" w:rsidR="00586A76" w:rsidRDefault="00586A76">
      <w:pPr>
        <w:pStyle w:val="Title"/>
        <w:jc w:val="left"/>
      </w:pPr>
    </w:p>
    <w:commentRangeEnd w:id="21"/>
    <w:p w14:paraId="0B775144" w14:textId="77777777" w:rsidR="00586A76" w:rsidRDefault="00066935">
      <w:pPr>
        <w:pStyle w:val="Title"/>
        <w:jc w:val="left"/>
      </w:pPr>
      <w:r>
        <w:rPr>
          <w:rStyle w:val="CommentReference"/>
          <w:b w:val="0"/>
        </w:rPr>
        <w:commentReference w:id="21"/>
      </w:r>
    </w:p>
    <w:p w14:paraId="7B755752" w14:textId="77777777" w:rsidR="00586A76" w:rsidRDefault="00586A76">
      <w:pPr>
        <w:pStyle w:val="Title"/>
        <w:jc w:val="left"/>
      </w:pPr>
    </w:p>
    <w:p w14:paraId="5FA3D8C7" w14:textId="77777777" w:rsidR="00586A76" w:rsidRDefault="00586A76">
      <w:pPr>
        <w:pStyle w:val="Title"/>
        <w:jc w:val="left"/>
      </w:pPr>
    </w:p>
    <w:p w14:paraId="2BC02B07" w14:textId="77777777" w:rsidR="00586A76" w:rsidRDefault="00586A76">
      <w:pPr>
        <w:pStyle w:val="Title"/>
        <w:jc w:val="left"/>
      </w:pPr>
    </w:p>
    <w:p w14:paraId="063F7221" w14:textId="77777777" w:rsidR="00586A76" w:rsidRDefault="00586A76">
      <w:pPr>
        <w:pStyle w:val="Title"/>
        <w:jc w:val="left"/>
      </w:pPr>
    </w:p>
    <w:p w14:paraId="4B0A1383" w14:textId="77777777" w:rsidR="00586A76" w:rsidRDefault="00586A76">
      <w:pPr>
        <w:pStyle w:val="Title"/>
        <w:jc w:val="left"/>
      </w:pPr>
    </w:p>
    <w:p w14:paraId="5C9B52EB" w14:textId="77777777" w:rsidR="00586A76" w:rsidRDefault="00586A76">
      <w:pPr>
        <w:pStyle w:val="Title"/>
        <w:jc w:val="left"/>
      </w:pPr>
    </w:p>
    <w:p w14:paraId="4DC8E267" w14:textId="77777777" w:rsidR="00586A76" w:rsidRDefault="00586A76">
      <w:pPr>
        <w:pStyle w:val="Title"/>
        <w:jc w:val="left"/>
      </w:pPr>
    </w:p>
    <w:p w14:paraId="2EA26BE0" w14:textId="77777777" w:rsidR="00586A76" w:rsidRDefault="00586A76">
      <w:pPr>
        <w:pStyle w:val="Title"/>
        <w:jc w:val="left"/>
      </w:pPr>
    </w:p>
    <w:p w14:paraId="28113DC7" w14:textId="77777777" w:rsidR="00586A76" w:rsidRDefault="00586A76">
      <w:pPr>
        <w:pStyle w:val="Title"/>
      </w:pPr>
    </w:p>
    <w:p w14:paraId="387BC71F" w14:textId="77777777" w:rsidR="00586A76" w:rsidRDefault="00586A76">
      <w:pPr>
        <w:pStyle w:val="Title"/>
        <w:jc w:val="left"/>
      </w:pPr>
    </w:p>
    <w:p w14:paraId="7F92C334" w14:textId="77777777" w:rsidR="00586A76" w:rsidRDefault="00586A76">
      <w:pPr>
        <w:pStyle w:val="Title"/>
      </w:pPr>
    </w:p>
    <w:p w14:paraId="3C57A504" w14:textId="77777777" w:rsidR="00586A76" w:rsidRDefault="00586A76">
      <w:pPr>
        <w:pStyle w:val="Title"/>
      </w:pPr>
    </w:p>
    <w:p w14:paraId="09625F80" w14:textId="77777777" w:rsidR="00586A76" w:rsidRDefault="00586A76">
      <w:pPr>
        <w:pStyle w:val="Title"/>
      </w:pPr>
    </w:p>
    <w:p w14:paraId="1DF66B32" w14:textId="77777777" w:rsidR="00586A76" w:rsidRDefault="00586A76">
      <w:pPr>
        <w:pStyle w:val="Title"/>
      </w:pPr>
    </w:p>
    <w:p w14:paraId="117B31C3" w14:textId="77777777" w:rsidR="00586A76" w:rsidRDefault="00586A76">
      <w:pPr>
        <w:pStyle w:val="Title"/>
      </w:pPr>
    </w:p>
    <w:p w14:paraId="3E30BC17" w14:textId="77777777" w:rsidR="00586A76" w:rsidRDefault="00586A76">
      <w:pPr>
        <w:pStyle w:val="Title"/>
      </w:pPr>
    </w:p>
    <w:p w14:paraId="6EAC854F" w14:textId="77777777" w:rsidR="00586A76" w:rsidRDefault="00586A76">
      <w:pPr>
        <w:pStyle w:val="Title"/>
      </w:pPr>
    </w:p>
    <w:p w14:paraId="6B83286C" w14:textId="77777777" w:rsidR="00586A76" w:rsidRDefault="00586A76">
      <w:pPr>
        <w:pStyle w:val="Title"/>
      </w:pPr>
    </w:p>
    <w:p w14:paraId="21B2B9D6" w14:textId="77777777" w:rsidR="00586A76" w:rsidRDefault="00586A76">
      <w:pPr>
        <w:pStyle w:val="Title"/>
      </w:pPr>
    </w:p>
    <w:p w14:paraId="6090114B" w14:textId="77777777" w:rsidR="00586A76" w:rsidRDefault="00586A76">
      <w:pPr>
        <w:pStyle w:val="Title"/>
      </w:pPr>
    </w:p>
    <w:p w14:paraId="11F46030" w14:textId="77777777" w:rsidR="00586A76" w:rsidRDefault="00586A76">
      <w:pPr>
        <w:pStyle w:val="Title"/>
      </w:pPr>
    </w:p>
    <w:p w14:paraId="671AC12A" w14:textId="77777777" w:rsidR="00586A76" w:rsidRDefault="00586A76">
      <w:pPr>
        <w:pStyle w:val="Title"/>
      </w:pPr>
    </w:p>
    <w:p w14:paraId="08715D26" w14:textId="77777777" w:rsidR="00586A76" w:rsidRDefault="00586A76">
      <w:pPr>
        <w:pStyle w:val="Title"/>
      </w:pPr>
    </w:p>
    <w:p w14:paraId="000F3C12" w14:textId="77777777" w:rsidR="00586A76" w:rsidRDefault="00586A76">
      <w:pPr>
        <w:pStyle w:val="Title"/>
      </w:pPr>
    </w:p>
    <w:p w14:paraId="63803A08" w14:textId="77777777" w:rsidR="00586A76" w:rsidRDefault="00586A76">
      <w:pPr>
        <w:pStyle w:val="Title"/>
      </w:pPr>
    </w:p>
    <w:p w14:paraId="493F274A" w14:textId="77777777" w:rsidR="00586A76" w:rsidRDefault="00586A76">
      <w:pPr>
        <w:pStyle w:val="Title"/>
      </w:pPr>
    </w:p>
    <w:p w14:paraId="16D315F5" w14:textId="77777777" w:rsidR="00586A76" w:rsidRDefault="00586A76">
      <w:pPr>
        <w:pStyle w:val="Title"/>
      </w:pPr>
    </w:p>
    <w:p w14:paraId="3AFE03D6" w14:textId="77777777" w:rsidR="00586A76" w:rsidRDefault="00586A76">
      <w:pPr>
        <w:pStyle w:val="Title"/>
      </w:pPr>
    </w:p>
    <w:p w14:paraId="3DE60C8C" w14:textId="77777777" w:rsidR="00586A76" w:rsidRDefault="00586A76">
      <w:pPr>
        <w:pStyle w:val="Title"/>
      </w:pPr>
    </w:p>
    <w:p w14:paraId="3D7C2E9A" w14:textId="77777777" w:rsidR="00586A76" w:rsidRDefault="00586A76">
      <w:pPr>
        <w:pStyle w:val="Title"/>
        <w:jc w:val="left"/>
      </w:pPr>
    </w:p>
    <w:p w14:paraId="60149852" w14:textId="77777777" w:rsidR="00586A76" w:rsidRDefault="002748B2">
      <w:pPr>
        <w:pStyle w:val="Title"/>
      </w:pPr>
      <w:commentRangeStart w:id="22"/>
      <w:r>
        <w:rPr>
          <w:sz w:val="24"/>
          <w:szCs w:val="24"/>
        </w:rPr>
        <w:lastRenderedPageBreak/>
        <w:t>Appendix 1: Software Component Diagram</w:t>
      </w:r>
    </w:p>
    <w:commentRangeEnd w:id="22"/>
    <w:p w14:paraId="11245B7B" w14:textId="77777777" w:rsidR="00586A76" w:rsidRDefault="00066935">
      <w:pPr>
        <w:pStyle w:val="Title"/>
        <w:jc w:val="left"/>
      </w:pPr>
      <w:r>
        <w:rPr>
          <w:rStyle w:val="CommentReference"/>
          <w:b w:val="0"/>
        </w:rPr>
        <w:commentReference w:id="22"/>
      </w:r>
    </w:p>
    <w:p w14:paraId="3AD6416B" w14:textId="77777777" w:rsidR="00586A76" w:rsidRDefault="00586A76">
      <w:pPr>
        <w:pStyle w:val="Title"/>
        <w:jc w:val="left"/>
      </w:pPr>
    </w:p>
    <w:p w14:paraId="48988781" w14:textId="77777777" w:rsidR="00586A76" w:rsidRDefault="00586A76">
      <w:pPr>
        <w:pStyle w:val="Title"/>
        <w:jc w:val="left"/>
      </w:pPr>
    </w:p>
    <w:p w14:paraId="1E932D57" w14:textId="77777777" w:rsidR="00586A76" w:rsidRDefault="00586A76">
      <w:pPr>
        <w:pStyle w:val="Title"/>
        <w:jc w:val="left"/>
      </w:pPr>
    </w:p>
    <w:p w14:paraId="0F3F3568" w14:textId="77777777" w:rsidR="00586A76" w:rsidRDefault="002748B2">
      <w:pPr>
        <w:pStyle w:val="Title"/>
        <w:jc w:val="left"/>
      </w:pPr>
      <w:r>
        <w:rPr>
          <w:noProof/>
          <w:lang w:eastAsia="en-US"/>
        </w:rPr>
        <w:drawing>
          <wp:inline distT="114300" distB="114300" distL="114300" distR="114300" wp14:anchorId="162842B4" wp14:editId="2193A718">
            <wp:extent cx="5943600" cy="17653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943600" cy="1765300"/>
                    </a:xfrm>
                    <a:prstGeom prst="rect">
                      <a:avLst/>
                    </a:prstGeom>
                    <a:ln/>
                  </pic:spPr>
                </pic:pic>
              </a:graphicData>
            </a:graphic>
          </wp:inline>
        </w:drawing>
      </w:r>
    </w:p>
    <w:p w14:paraId="06F07F3F" w14:textId="4147D24B" w:rsidR="00586A76" w:rsidRDefault="000564A4" w:rsidP="00066935">
      <w:pPr>
        <w:jc w:val="center"/>
        <w:pPrChange w:id="23" w:author="Varshini Tata Narendra Babu" w:date="2017-02-26T01:16:00Z">
          <w:pPr/>
        </w:pPrChange>
      </w:pPr>
      <w:r>
        <w:t>Fig 2</w:t>
      </w:r>
      <w:r w:rsidR="002748B2">
        <w:t xml:space="preserve">   Overall software component of our design</w:t>
      </w:r>
    </w:p>
    <w:p w14:paraId="534E4AA9" w14:textId="77777777" w:rsidR="00586A76" w:rsidRDefault="00586A76">
      <w:pPr>
        <w:pStyle w:val="Title"/>
        <w:jc w:val="left"/>
      </w:pPr>
    </w:p>
    <w:p w14:paraId="7D9306C3" w14:textId="77777777" w:rsidR="00586A76" w:rsidRDefault="00586A76">
      <w:pPr>
        <w:pStyle w:val="Title"/>
        <w:jc w:val="left"/>
      </w:pPr>
    </w:p>
    <w:p w14:paraId="0C777116" w14:textId="77777777" w:rsidR="00586A76" w:rsidRDefault="00586A76">
      <w:pPr>
        <w:pStyle w:val="Title"/>
        <w:jc w:val="left"/>
      </w:pPr>
    </w:p>
    <w:p w14:paraId="5D3A1169" w14:textId="77777777" w:rsidR="00586A76" w:rsidRDefault="00586A76">
      <w:pPr>
        <w:pStyle w:val="Title"/>
        <w:jc w:val="left"/>
      </w:pPr>
    </w:p>
    <w:p w14:paraId="17BAE0BC" w14:textId="77777777" w:rsidR="00586A76" w:rsidRDefault="00586A76">
      <w:pPr>
        <w:pStyle w:val="Title"/>
        <w:jc w:val="left"/>
      </w:pPr>
    </w:p>
    <w:p w14:paraId="774C3BE0" w14:textId="77777777" w:rsidR="00586A76" w:rsidRDefault="00586A76">
      <w:pPr>
        <w:pStyle w:val="Title"/>
        <w:jc w:val="left"/>
      </w:pPr>
    </w:p>
    <w:p w14:paraId="42A1E754" w14:textId="77777777" w:rsidR="00586A76" w:rsidRDefault="002748B2">
      <w:pPr>
        <w:pStyle w:val="Title"/>
        <w:jc w:val="left"/>
      </w:pPr>
      <w:r>
        <w:rPr>
          <w:noProof/>
          <w:lang w:eastAsia="en-US"/>
        </w:rPr>
        <w:lastRenderedPageBreak/>
        <w:drawing>
          <wp:inline distT="114300" distB="114300" distL="114300" distR="114300" wp14:anchorId="387E03EF" wp14:editId="5569B4D9">
            <wp:extent cx="4295775" cy="5819775"/>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2"/>
                    <a:srcRect/>
                    <a:stretch>
                      <a:fillRect/>
                    </a:stretch>
                  </pic:blipFill>
                  <pic:spPr>
                    <a:xfrm>
                      <a:off x="0" y="0"/>
                      <a:ext cx="4295775" cy="5819775"/>
                    </a:xfrm>
                    <a:prstGeom prst="rect">
                      <a:avLst/>
                    </a:prstGeom>
                    <a:ln/>
                  </pic:spPr>
                </pic:pic>
              </a:graphicData>
            </a:graphic>
          </wp:inline>
        </w:drawing>
      </w:r>
    </w:p>
    <w:p w14:paraId="58344B2B" w14:textId="77777777" w:rsidR="00586A76" w:rsidRDefault="000564A4" w:rsidP="00066935">
      <w:pPr>
        <w:jc w:val="center"/>
        <w:pPrChange w:id="24" w:author="Varshini Tata Narendra Babu" w:date="2017-02-26T01:20:00Z">
          <w:pPr/>
        </w:pPrChange>
      </w:pPr>
      <w:r>
        <w:t>Fig 3</w:t>
      </w:r>
      <w:r w:rsidR="002748B2">
        <w:t xml:space="preserve">   Software component for initializations and interrupts routines.</w:t>
      </w:r>
    </w:p>
    <w:p w14:paraId="69349FAA" w14:textId="77777777" w:rsidR="00586A76" w:rsidRDefault="00586A76">
      <w:pPr>
        <w:pStyle w:val="Title"/>
        <w:jc w:val="left"/>
      </w:pPr>
    </w:p>
    <w:p w14:paraId="22DE1DF1" w14:textId="77777777" w:rsidR="00586A76" w:rsidRDefault="00586A76">
      <w:pPr>
        <w:pStyle w:val="Title"/>
        <w:jc w:val="left"/>
      </w:pPr>
    </w:p>
    <w:p w14:paraId="3E2F7095" w14:textId="77777777" w:rsidR="00586A76" w:rsidRDefault="00586A76">
      <w:pPr>
        <w:pStyle w:val="Title"/>
        <w:jc w:val="left"/>
      </w:pPr>
    </w:p>
    <w:p w14:paraId="3CFEC94A" w14:textId="77777777" w:rsidR="00586A76" w:rsidRDefault="00586A76">
      <w:pPr>
        <w:pStyle w:val="Title"/>
        <w:jc w:val="left"/>
      </w:pPr>
    </w:p>
    <w:p w14:paraId="157CE876" w14:textId="77777777" w:rsidR="00586A76" w:rsidRDefault="00586A76">
      <w:pPr>
        <w:pStyle w:val="Title"/>
        <w:jc w:val="left"/>
      </w:pPr>
    </w:p>
    <w:p w14:paraId="73EEC2C4" w14:textId="77777777" w:rsidR="00586A76" w:rsidRDefault="002748B2">
      <w:pPr>
        <w:pStyle w:val="Title"/>
        <w:jc w:val="left"/>
      </w:pPr>
      <w:commentRangeStart w:id="25"/>
      <w:r>
        <w:rPr>
          <w:noProof/>
          <w:lang w:eastAsia="en-US"/>
        </w:rPr>
        <w:lastRenderedPageBreak/>
        <w:drawing>
          <wp:inline distT="114300" distB="114300" distL="114300" distR="114300" wp14:anchorId="534BDE8B" wp14:editId="20A5620D">
            <wp:extent cx="5943600" cy="4660900"/>
            <wp:effectExtent l="0" t="0" r="0" b="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3"/>
                    <a:srcRect/>
                    <a:stretch>
                      <a:fillRect/>
                    </a:stretch>
                  </pic:blipFill>
                  <pic:spPr>
                    <a:xfrm>
                      <a:off x="0" y="0"/>
                      <a:ext cx="5943600" cy="4660900"/>
                    </a:xfrm>
                    <a:prstGeom prst="rect">
                      <a:avLst/>
                    </a:prstGeom>
                    <a:ln/>
                  </pic:spPr>
                </pic:pic>
              </a:graphicData>
            </a:graphic>
          </wp:inline>
        </w:drawing>
      </w:r>
      <w:commentRangeEnd w:id="25"/>
      <w:r w:rsidR="00066935">
        <w:rPr>
          <w:rStyle w:val="CommentReference"/>
          <w:b w:val="0"/>
        </w:rPr>
        <w:commentReference w:id="25"/>
      </w:r>
    </w:p>
    <w:p w14:paraId="29B2D97B" w14:textId="77777777" w:rsidR="00586A76" w:rsidRDefault="000564A4">
      <w:r>
        <w:t>Fig 4</w:t>
      </w:r>
      <w:r w:rsidR="002748B2">
        <w:t xml:space="preserve">   Software components for UART protocol, basic I/O and motor drive logic</w:t>
      </w:r>
    </w:p>
    <w:p w14:paraId="4D4E1C53" w14:textId="77777777" w:rsidR="00586A76" w:rsidRDefault="00586A76">
      <w:pPr>
        <w:pStyle w:val="Title"/>
        <w:jc w:val="left"/>
      </w:pPr>
    </w:p>
    <w:p w14:paraId="48A1716C" w14:textId="77777777" w:rsidR="00586A76" w:rsidRDefault="00586A76">
      <w:pPr>
        <w:pStyle w:val="Title"/>
        <w:jc w:val="left"/>
      </w:pPr>
    </w:p>
    <w:p w14:paraId="74890AD5" w14:textId="77777777" w:rsidR="00586A76" w:rsidRDefault="00586A76">
      <w:pPr>
        <w:pStyle w:val="Title"/>
        <w:jc w:val="left"/>
      </w:pPr>
    </w:p>
    <w:p w14:paraId="48717BF9" w14:textId="77777777" w:rsidR="00586A76" w:rsidRDefault="00586A76">
      <w:pPr>
        <w:pStyle w:val="Title"/>
        <w:jc w:val="left"/>
      </w:pPr>
    </w:p>
    <w:p w14:paraId="44ADDD31" w14:textId="77777777" w:rsidR="00586A76" w:rsidRDefault="00586A76">
      <w:pPr>
        <w:pStyle w:val="Title"/>
        <w:jc w:val="left"/>
      </w:pPr>
    </w:p>
    <w:p w14:paraId="5D0B838E" w14:textId="77777777" w:rsidR="00586A76" w:rsidRDefault="00586A76">
      <w:pPr>
        <w:pStyle w:val="Title"/>
        <w:jc w:val="left"/>
      </w:pPr>
    </w:p>
    <w:p w14:paraId="1DC2C7DD" w14:textId="77777777" w:rsidR="00586A76" w:rsidRDefault="00586A76">
      <w:pPr>
        <w:pStyle w:val="Title"/>
        <w:jc w:val="left"/>
      </w:pPr>
    </w:p>
    <w:p w14:paraId="547A24A1" w14:textId="77777777" w:rsidR="00586A76" w:rsidRDefault="00586A76">
      <w:pPr>
        <w:pStyle w:val="Title"/>
        <w:jc w:val="left"/>
      </w:pPr>
    </w:p>
    <w:p w14:paraId="6CDC08EE" w14:textId="77777777" w:rsidR="00586A76" w:rsidRDefault="00586A76">
      <w:pPr>
        <w:pStyle w:val="Title"/>
        <w:jc w:val="left"/>
      </w:pPr>
    </w:p>
    <w:p w14:paraId="504F8780" w14:textId="77777777" w:rsidR="00586A76" w:rsidRDefault="00586A76">
      <w:pPr>
        <w:pStyle w:val="Title"/>
        <w:jc w:val="left"/>
      </w:pPr>
    </w:p>
    <w:p w14:paraId="160E08DA" w14:textId="77777777" w:rsidR="00586A76" w:rsidRDefault="00586A76">
      <w:pPr>
        <w:pStyle w:val="Title"/>
        <w:jc w:val="left"/>
      </w:pPr>
    </w:p>
    <w:p w14:paraId="33765462" w14:textId="77777777" w:rsidR="00586A76" w:rsidRDefault="00586A76">
      <w:pPr>
        <w:pStyle w:val="Title"/>
        <w:jc w:val="left"/>
      </w:pPr>
    </w:p>
    <w:p w14:paraId="5D900E7D" w14:textId="77777777" w:rsidR="00586A76" w:rsidRDefault="00586A76">
      <w:pPr>
        <w:pStyle w:val="Title"/>
        <w:jc w:val="left"/>
      </w:pPr>
    </w:p>
    <w:p w14:paraId="7A88B7E9" w14:textId="77777777" w:rsidR="00586A76" w:rsidRDefault="002748B2">
      <w:pPr>
        <w:pStyle w:val="Title"/>
        <w:jc w:val="left"/>
      </w:pPr>
      <w:r>
        <w:rPr>
          <w:noProof/>
          <w:lang w:eastAsia="en-US"/>
        </w:rPr>
        <w:drawing>
          <wp:inline distT="114300" distB="114300" distL="114300" distR="114300" wp14:anchorId="03AF4140" wp14:editId="7566F463">
            <wp:extent cx="4295775" cy="4581525"/>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4"/>
                    <a:srcRect/>
                    <a:stretch>
                      <a:fillRect/>
                    </a:stretch>
                  </pic:blipFill>
                  <pic:spPr>
                    <a:xfrm>
                      <a:off x="0" y="0"/>
                      <a:ext cx="4295775" cy="4581525"/>
                    </a:xfrm>
                    <a:prstGeom prst="rect">
                      <a:avLst/>
                    </a:prstGeom>
                    <a:ln/>
                  </pic:spPr>
                </pic:pic>
              </a:graphicData>
            </a:graphic>
          </wp:inline>
        </w:drawing>
      </w:r>
    </w:p>
    <w:p w14:paraId="6A045210" w14:textId="77777777" w:rsidR="00586A76" w:rsidRDefault="000564A4">
      <w:r>
        <w:t>Fig 5</w:t>
      </w:r>
      <w:r w:rsidR="002748B2">
        <w:t xml:space="preserve">   Software component for Android Application</w:t>
      </w:r>
    </w:p>
    <w:p w14:paraId="42CD29B9" w14:textId="77777777" w:rsidR="00586A76" w:rsidRDefault="00586A76">
      <w:pPr>
        <w:pStyle w:val="Title"/>
        <w:jc w:val="left"/>
      </w:pPr>
    </w:p>
    <w:p w14:paraId="53C665FD" w14:textId="77777777" w:rsidR="00586A76" w:rsidRDefault="00586A76">
      <w:pPr>
        <w:pStyle w:val="Title"/>
        <w:jc w:val="left"/>
      </w:pPr>
    </w:p>
    <w:p w14:paraId="7D437532" w14:textId="77777777" w:rsidR="00586A76" w:rsidRDefault="00586A76">
      <w:pPr>
        <w:pStyle w:val="Title"/>
        <w:jc w:val="left"/>
      </w:pPr>
    </w:p>
    <w:p w14:paraId="1FF3FAA6" w14:textId="77777777" w:rsidR="00586A76" w:rsidRDefault="00586A76">
      <w:pPr>
        <w:pStyle w:val="Title"/>
        <w:jc w:val="left"/>
      </w:pPr>
    </w:p>
    <w:p w14:paraId="6DE372F7" w14:textId="77777777" w:rsidR="00586A76" w:rsidRDefault="00586A76">
      <w:pPr>
        <w:pStyle w:val="Title"/>
        <w:jc w:val="left"/>
      </w:pPr>
    </w:p>
    <w:p w14:paraId="49BE6491" w14:textId="77777777" w:rsidR="00586A76" w:rsidRDefault="00586A76">
      <w:pPr>
        <w:pStyle w:val="Title"/>
        <w:jc w:val="left"/>
      </w:pPr>
    </w:p>
    <w:p w14:paraId="2824EBD0" w14:textId="77777777" w:rsidR="00586A76" w:rsidRDefault="00586A76">
      <w:pPr>
        <w:pStyle w:val="Title"/>
        <w:jc w:val="left"/>
      </w:pPr>
    </w:p>
    <w:p w14:paraId="2B775BF0" w14:textId="77777777" w:rsidR="00586A76" w:rsidRDefault="00586A76">
      <w:pPr>
        <w:pStyle w:val="Title"/>
        <w:jc w:val="left"/>
      </w:pPr>
    </w:p>
    <w:sectPr w:rsidR="00586A76">
      <w:headerReference w:type="default" r:id="rId15"/>
      <w:footerReference w:type="default" r:id="rId1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arshini Tata Narendra Babu" w:date="2017-02-26T01:03:00Z" w:initials="VTN">
    <w:p w14:paraId="6A04161B" w14:textId="58E0A7A2" w:rsidR="00F603C0" w:rsidRDefault="00F603C0">
      <w:pPr>
        <w:pStyle w:val="CommentText"/>
      </w:pPr>
      <w:r>
        <w:rPr>
          <w:rStyle w:val="CommentReference"/>
        </w:rPr>
        <w:annotationRef/>
      </w:r>
      <w:r>
        <w:t>Please follow the format as given in the template!</w:t>
      </w:r>
    </w:p>
  </w:comment>
  <w:comment w:id="16" w:author="Varshini Tata Narendra Babu" w:date="2017-02-26T01:09:00Z" w:initials="VTN">
    <w:p w14:paraId="3D8BE4B8" w14:textId="2AE2CE73" w:rsidR="00F603C0" w:rsidRDefault="00F603C0">
      <w:pPr>
        <w:pStyle w:val="CommentText"/>
      </w:pPr>
      <w:r>
        <w:rPr>
          <w:rStyle w:val="CommentReference"/>
        </w:rPr>
        <w:annotationRef/>
      </w:r>
      <w:r>
        <w:t>What if two drinks start with the same name?</w:t>
      </w:r>
    </w:p>
  </w:comment>
  <w:comment w:id="19" w:author="Varshini Tata Narendra Babu" w:date="2017-02-26T01:16:00Z" w:initials="VTN">
    <w:p w14:paraId="26542C60" w14:textId="0D8DACEB" w:rsidR="00F603C0" w:rsidRDefault="00F603C0">
      <w:pPr>
        <w:pStyle w:val="CommentText"/>
      </w:pPr>
      <w:r>
        <w:rPr>
          <w:rStyle w:val="CommentReference"/>
        </w:rPr>
        <w:annotationRef/>
      </w:r>
      <w:r>
        <w:t>You are expected to give details here about how you are going to check.</w:t>
      </w:r>
    </w:p>
  </w:comment>
  <w:comment w:id="20" w:author="Varshini Tata Narendra Babu" w:date="2017-02-26T01:14:00Z" w:initials="VTN">
    <w:p w14:paraId="21675DC7" w14:textId="77777777" w:rsidR="00F603C0" w:rsidRDefault="00F603C0">
      <w:pPr>
        <w:pStyle w:val="CommentText"/>
      </w:pPr>
      <w:r>
        <w:rPr>
          <w:rStyle w:val="CommentReference"/>
        </w:rPr>
        <w:annotationRef/>
      </w:r>
      <w:r>
        <w:t>Add 0.25” hanging indent.</w:t>
      </w:r>
    </w:p>
    <w:p w14:paraId="3790F827" w14:textId="77777777" w:rsidR="00F603C0" w:rsidRDefault="00F603C0">
      <w:pPr>
        <w:pStyle w:val="CommentText"/>
      </w:pPr>
      <w:r>
        <w:t>Make sure not to remove the hyperlinks for the links in this section.</w:t>
      </w:r>
    </w:p>
    <w:p w14:paraId="5A16CE9E" w14:textId="1EF13392" w:rsidR="00F603C0" w:rsidRDefault="00F603C0">
      <w:pPr>
        <w:pStyle w:val="CommentText"/>
      </w:pPr>
      <w:r>
        <w:t>Also, use a uniform font color throughout the assignment.</w:t>
      </w:r>
    </w:p>
  </w:comment>
  <w:comment w:id="21" w:author="Varshini Tata Narendra Babu" w:date="2017-02-26T01:20:00Z" w:initials="VTN">
    <w:p w14:paraId="435A3BDF" w14:textId="384BA203" w:rsidR="00F603C0" w:rsidRDefault="00F603C0">
      <w:pPr>
        <w:pStyle w:val="CommentText"/>
      </w:pPr>
      <w:r>
        <w:rPr>
          <w:rStyle w:val="CommentReference"/>
        </w:rPr>
        <w:annotationRef/>
      </w:r>
      <w:r>
        <w:t>Don’t give unnecessary page breaks.</w:t>
      </w:r>
    </w:p>
  </w:comment>
  <w:comment w:id="22" w:author="Varshini Tata Narendra Babu" w:date="2017-02-26T01:22:00Z" w:initials="VTN">
    <w:p w14:paraId="7606E024" w14:textId="07E98B2B" w:rsidR="00F603C0" w:rsidRDefault="00F603C0">
      <w:pPr>
        <w:pStyle w:val="CommentText"/>
      </w:pPr>
      <w:r>
        <w:rPr>
          <w:rStyle w:val="CommentReference"/>
        </w:rPr>
        <w:annotationRef/>
      </w:r>
      <w:r>
        <w:t>Good work!</w:t>
      </w:r>
    </w:p>
  </w:comment>
  <w:comment w:id="25" w:author="Varshini Tata Narendra Babu" w:date="2017-02-26T01:22:00Z" w:initials="VTN">
    <w:p w14:paraId="7248D1BA" w14:textId="77777777" w:rsidR="00F603C0" w:rsidRDefault="00F603C0">
      <w:pPr>
        <w:pStyle w:val="CommentText"/>
      </w:pPr>
      <w:r>
        <w:rPr>
          <w:rStyle w:val="CommentReference"/>
        </w:rPr>
        <w:annotationRef/>
      </w:r>
      <w:r>
        <w:t xml:space="preserve">Your main algorithm for the functioning of the Barbot is still left for future development. </w:t>
      </w:r>
    </w:p>
    <w:p w14:paraId="48932A4D" w14:textId="6EA2C906" w:rsidR="00F603C0" w:rsidRDefault="00F603C0">
      <w:pPr>
        <w:pStyle w:val="CommentText"/>
      </w:pPr>
      <w:r>
        <w:t>These algorithms may consume a lot of time, please be sure to start working on these at the earliest.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7A3D" w14:textId="77777777" w:rsidR="00F603C0" w:rsidRDefault="00F603C0">
      <w:r>
        <w:separator/>
      </w:r>
    </w:p>
  </w:endnote>
  <w:endnote w:type="continuationSeparator" w:id="0">
    <w:p w14:paraId="151AEC22" w14:textId="77777777" w:rsidR="00F603C0" w:rsidRDefault="00F6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6" w:name="_gjdgxs" w:colFirst="0" w:colLast="0"/>
  <w:bookmarkEnd w:id="26"/>
  <w:p w14:paraId="66D85C87" w14:textId="77777777" w:rsidR="00F603C0" w:rsidRDefault="00F603C0">
    <w:pPr>
      <w:tabs>
        <w:tab w:val="left" w:pos="8100"/>
      </w:tabs>
      <w:spacing w:after="720"/>
    </w:pPr>
    <w:r>
      <w:fldChar w:fldCharType="begin"/>
    </w:r>
    <w:r>
      <w:instrText xml:space="preserve"> HYPERLINK "https://engineering.purdue.edu/ece477" \h </w:instrText>
    </w:r>
    <w:r>
      <w:fldChar w:fldCharType="separate"/>
    </w:r>
    <w:r>
      <w:rPr>
        <w:color w:val="0000FF"/>
        <w:u w:val="single"/>
      </w:rPr>
      <w:t>https://engineering.purdue.edu/ece477</w:t>
    </w:r>
    <w:r>
      <w:rPr>
        <w:color w:val="0000FF"/>
        <w:u w:val="single"/>
      </w:rPr>
      <w:fldChar w:fldCharType="end"/>
    </w:r>
    <w:r>
      <w:t xml:space="preserve"> </w:t>
    </w:r>
    <w:r>
      <w:tab/>
    </w:r>
    <w:r>
      <w:tab/>
      <w:t xml:space="preserve"> Page </w:t>
    </w:r>
    <w:r>
      <w:fldChar w:fldCharType="begin"/>
    </w:r>
    <w:r>
      <w:instrText>PAGE</w:instrText>
    </w:r>
    <w:r>
      <w:fldChar w:fldCharType="separate"/>
    </w:r>
    <w:r w:rsidR="00983927">
      <w:rPr>
        <w:noProof/>
      </w:rPr>
      <w:t>1</w:t>
    </w:r>
    <w:r>
      <w:fldChar w:fldCharType="end"/>
    </w:r>
    <w:r>
      <w:t xml:space="preserve"> of </w:t>
    </w:r>
    <w:r>
      <w:fldChar w:fldCharType="begin"/>
    </w:r>
    <w:r>
      <w:instrText>NUMPAGES</w:instrText>
    </w:r>
    <w:r>
      <w:fldChar w:fldCharType="separate"/>
    </w:r>
    <w:r w:rsidR="00983927">
      <w:rPr>
        <w:noProof/>
      </w:rPr>
      <w:t>9</w:t>
    </w:r>
    <w:r>
      <w:fldChar w:fldCharType="end"/>
    </w:r>
  </w:p>
  <w:p w14:paraId="156282E8" w14:textId="77777777" w:rsidR="00F603C0" w:rsidRDefault="00F603C0">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4DF3F" w14:textId="77777777" w:rsidR="00F603C0" w:rsidRDefault="00F603C0">
      <w:r>
        <w:separator/>
      </w:r>
    </w:p>
  </w:footnote>
  <w:footnote w:type="continuationSeparator" w:id="0">
    <w:p w14:paraId="2D1DCB4B" w14:textId="77777777" w:rsidR="00F603C0" w:rsidRDefault="00F60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7ABFE" w14:textId="77777777" w:rsidR="00F603C0" w:rsidRDefault="00F603C0">
    <w:pPr>
      <w:tabs>
        <w:tab w:val="center" w:pos="4680"/>
        <w:tab w:val="right" w:pos="9360"/>
        <w:tab w:val="right" w:pos="12960"/>
      </w:tabs>
      <w:spacing w:before="720"/>
    </w:pPr>
    <w:r>
      <w:t>ECE 477: Digital Systems Senior Design</w:t>
    </w:r>
    <w:r>
      <w:tab/>
    </w:r>
    <w:r>
      <w:rPr>
        <w:i/>
      </w:rPr>
      <w:tab/>
    </w:r>
    <w:r>
      <w:t>Last Modified: 03-03-2015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D61E7"/>
    <w:multiLevelType w:val="multilevel"/>
    <w:tmpl w:val="58E6E1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F1A5E8A"/>
    <w:multiLevelType w:val="multilevel"/>
    <w:tmpl w:val="2BA6D6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C602342"/>
    <w:multiLevelType w:val="multilevel"/>
    <w:tmpl w:val="83BAEB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CA57C52"/>
    <w:multiLevelType w:val="multilevel"/>
    <w:tmpl w:val="450411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6A76"/>
    <w:rsid w:val="000564A4"/>
    <w:rsid w:val="00066935"/>
    <w:rsid w:val="002748B2"/>
    <w:rsid w:val="00414BA9"/>
    <w:rsid w:val="004220FD"/>
    <w:rsid w:val="00461727"/>
    <w:rsid w:val="00524567"/>
    <w:rsid w:val="00586A76"/>
    <w:rsid w:val="00866B7C"/>
    <w:rsid w:val="00972BFF"/>
    <w:rsid w:val="00983927"/>
    <w:rsid w:val="00BF18AE"/>
    <w:rsid w:val="00F60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customStyle="1" w:styleId="apple-converted-space">
    <w:name w:val="apple-converted-space"/>
    <w:basedOn w:val="DefaultParagraphFont"/>
    <w:rsid w:val="00524567"/>
  </w:style>
  <w:style w:type="character" w:styleId="CommentReference">
    <w:name w:val="annotation reference"/>
    <w:basedOn w:val="DefaultParagraphFont"/>
    <w:uiPriority w:val="99"/>
    <w:semiHidden/>
    <w:unhideWhenUsed/>
    <w:rsid w:val="00414BA9"/>
    <w:rPr>
      <w:sz w:val="16"/>
      <w:szCs w:val="16"/>
    </w:rPr>
  </w:style>
  <w:style w:type="paragraph" w:styleId="CommentText">
    <w:name w:val="annotation text"/>
    <w:basedOn w:val="Normal"/>
    <w:link w:val="CommentTextChar"/>
    <w:uiPriority w:val="99"/>
    <w:semiHidden/>
    <w:unhideWhenUsed/>
    <w:rsid w:val="00414BA9"/>
    <w:rPr>
      <w:sz w:val="20"/>
      <w:szCs w:val="20"/>
    </w:rPr>
  </w:style>
  <w:style w:type="character" w:customStyle="1" w:styleId="CommentTextChar">
    <w:name w:val="Comment Text Char"/>
    <w:basedOn w:val="DefaultParagraphFont"/>
    <w:link w:val="CommentText"/>
    <w:uiPriority w:val="99"/>
    <w:semiHidden/>
    <w:rsid w:val="00414BA9"/>
    <w:rPr>
      <w:sz w:val="20"/>
      <w:szCs w:val="20"/>
    </w:rPr>
  </w:style>
  <w:style w:type="paragraph" w:styleId="CommentSubject">
    <w:name w:val="annotation subject"/>
    <w:basedOn w:val="CommentText"/>
    <w:next w:val="CommentText"/>
    <w:link w:val="CommentSubjectChar"/>
    <w:uiPriority w:val="99"/>
    <w:semiHidden/>
    <w:unhideWhenUsed/>
    <w:rsid w:val="00414BA9"/>
    <w:rPr>
      <w:b/>
      <w:bCs/>
    </w:rPr>
  </w:style>
  <w:style w:type="character" w:customStyle="1" w:styleId="CommentSubjectChar">
    <w:name w:val="Comment Subject Char"/>
    <w:basedOn w:val="CommentTextChar"/>
    <w:link w:val="CommentSubject"/>
    <w:uiPriority w:val="99"/>
    <w:semiHidden/>
    <w:rsid w:val="00414BA9"/>
    <w:rPr>
      <w:b/>
      <w:bCs/>
      <w:sz w:val="20"/>
      <w:szCs w:val="20"/>
    </w:rPr>
  </w:style>
  <w:style w:type="paragraph" w:styleId="BalloonText">
    <w:name w:val="Balloon Text"/>
    <w:basedOn w:val="Normal"/>
    <w:link w:val="BalloonTextChar"/>
    <w:uiPriority w:val="99"/>
    <w:semiHidden/>
    <w:unhideWhenUsed/>
    <w:rsid w:val="00414BA9"/>
    <w:rPr>
      <w:rFonts w:ascii="Tahoma" w:hAnsi="Tahoma" w:cs="Tahoma"/>
      <w:sz w:val="16"/>
      <w:szCs w:val="16"/>
    </w:rPr>
  </w:style>
  <w:style w:type="character" w:customStyle="1" w:styleId="BalloonTextChar">
    <w:name w:val="Balloon Text Char"/>
    <w:basedOn w:val="DefaultParagraphFont"/>
    <w:link w:val="BalloonText"/>
    <w:uiPriority w:val="99"/>
    <w:semiHidden/>
    <w:rsid w:val="00414B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customStyle="1" w:styleId="apple-converted-space">
    <w:name w:val="apple-converted-space"/>
    <w:basedOn w:val="DefaultParagraphFont"/>
    <w:rsid w:val="00524567"/>
  </w:style>
  <w:style w:type="character" w:styleId="CommentReference">
    <w:name w:val="annotation reference"/>
    <w:basedOn w:val="DefaultParagraphFont"/>
    <w:uiPriority w:val="99"/>
    <w:semiHidden/>
    <w:unhideWhenUsed/>
    <w:rsid w:val="00414BA9"/>
    <w:rPr>
      <w:sz w:val="16"/>
      <w:szCs w:val="16"/>
    </w:rPr>
  </w:style>
  <w:style w:type="paragraph" w:styleId="CommentText">
    <w:name w:val="annotation text"/>
    <w:basedOn w:val="Normal"/>
    <w:link w:val="CommentTextChar"/>
    <w:uiPriority w:val="99"/>
    <w:semiHidden/>
    <w:unhideWhenUsed/>
    <w:rsid w:val="00414BA9"/>
    <w:rPr>
      <w:sz w:val="20"/>
      <w:szCs w:val="20"/>
    </w:rPr>
  </w:style>
  <w:style w:type="character" w:customStyle="1" w:styleId="CommentTextChar">
    <w:name w:val="Comment Text Char"/>
    <w:basedOn w:val="DefaultParagraphFont"/>
    <w:link w:val="CommentText"/>
    <w:uiPriority w:val="99"/>
    <w:semiHidden/>
    <w:rsid w:val="00414BA9"/>
    <w:rPr>
      <w:sz w:val="20"/>
      <w:szCs w:val="20"/>
    </w:rPr>
  </w:style>
  <w:style w:type="paragraph" w:styleId="CommentSubject">
    <w:name w:val="annotation subject"/>
    <w:basedOn w:val="CommentText"/>
    <w:next w:val="CommentText"/>
    <w:link w:val="CommentSubjectChar"/>
    <w:uiPriority w:val="99"/>
    <w:semiHidden/>
    <w:unhideWhenUsed/>
    <w:rsid w:val="00414BA9"/>
    <w:rPr>
      <w:b/>
      <w:bCs/>
    </w:rPr>
  </w:style>
  <w:style w:type="character" w:customStyle="1" w:styleId="CommentSubjectChar">
    <w:name w:val="Comment Subject Char"/>
    <w:basedOn w:val="CommentTextChar"/>
    <w:link w:val="CommentSubject"/>
    <w:uiPriority w:val="99"/>
    <w:semiHidden/>
    <w:rsid w:val="00414BA9"/>
    <w:rPr>
      <w:b/>
      <w:bCs/>
      <w:sz w:val="20"/>
      <w:szCs w:val="20"/>
    </w:rPr>
  </w:style>
  <w:style w:type="paragraph" w:styleId="BalloonText">
    <w:name w:val="Balloon Text"/>
    <w:basedOn w:val="Normal"/>
    <w:link w:val="BalloonTextChar"/>
    <w:uiPriority w:val="99"/>
    <w:semiHidden/>
    <w:unhideWhenUsed/>
    <w:rsid w:val="00414BA9"/>
    <w:rPr>
      <w:rFonts w:ascii="Tahoma" w:hAnsi="Tahoma" w:cs="Tahoma"/>
      <w:sz w:val="16"/>
      <w:szCs w:val="16"/>
    </w:rPr>
  </w:style>
  <w:style w:type="character" w:customStyle="1" w:styleId="BalloonTextChar">
    <w:name w:val="Balloon Text Char"/>
    <w:basedOn w:val="DefaultParagraphFont"/>
    <w:link w:val="BalloonText"/>
    <w:uiPriority w:val="99"/>
    <w:semiHidden/>
    <w:rsid w:val="00414B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005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1B870-7DA0-4050-A394-F77A0D4C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Varshini Tata Narendra Babu</cp:lastModifiedBy>
  <cp:revision>9</cp:revision>
  <dcterms:created xsi:type="dcterms:W3CDTF">2017-02-23T18:15:00Z</dcterms:created>
  <dcterms:modified xsi:type="dcterms:W3CDTF">2017-02-26T06:25:00Z</dcterms:modified>
</cp:coreProperties>
</file>