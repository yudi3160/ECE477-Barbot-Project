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7860B8E" w14:textId="77777777" w:rsidR="00EE6298" w:rsidRDefault="00BF4FCA">
      <w:pPr>
        <w:spacing w:line="276" w:lineRule="auto"/>
        <w:ind w:left="2880" w:firstLine="720"/>
      </w:pPr>
      <w:r>
        <w:rPr>
          <w:b/>
        </w:rPr>
        <w:t>Final Project Proposal</w:t>
      </w:r>
    </w:p>
    <w:p w14:paraId="2C761569" w14:textId="77777777" w:rsidR="00EE6298" w:rsidRDefault="00EE6298">
      <w:pPr>
        <w:spacing w:line="276" w:lineRule="auto"/>
      </w:pPr>
    </w:p>
    <w:p w14:paraId="49203A48" w14:textId="77777777" w:rsidR="00EE6298" w:rsidRDefault="00BF4FCA">
      <w:pPr>
        <w:spacing w:line="276" w:lineRule="auto"/>
      </w:pPr>
      <w:r>
        <w:rPr>
          <w:b/>
        </w:rPr>
        <w:t xml:space="preserve">Year: ___2017___ </w:t>
      </w:r>
      <w:r>
        <w:rPr>
          <w:b/>
        </w:rPr>
        <w:tab/>
        <w:t>Semester: __Spring___</w:t>
      </w:r>
      <w:r>
        <w:rPr>
          <w:b/>
        </w:rPr>
        <w:tab/>
        <w:t>Team: ___8__  Project: __</w:t>
      </w:r>
      <w:proofErr w:type="spellStart"/>
      <w:r>
        <w:rPr>
          <w:b/>
        </w:rPr>
        <w:t>Barbot</w:t>
      </w:r>
      <w:proofErr w:type="spellEnd"/>
      <w:r>
        <w:rPr>
          <w:b/>
        </w:rPr>
        <w:t>___</w:t>
      </w:r>
    </w:p>
    <w:p w14:paraId="7468AD87" w14:textId="0EACD10A" w:rsidR="00EE6298" w:rsidRDefault="00BF4FCA">
      <w:pPr>
        <w:spacing w:line="276" w:lineRule="auto"/>
      </w:pPr>
      <w:r>
        <w:rPr>
          <w:b/>
        </w:rPr>
        <w:t>Creation Date: __1/12/2017__</w:t>
      </w:r>
      <w:r w:rsidR="004F4704">
        <w:rPr>
          <w:b/>
        </w:rPr>
        <w:t>____</w:t>
      </w:r>
      <w:r w:rsidR="004F4704">
        <w:rPr>
          <w:b/>
        </w:rPr>
        <w:tab/>
        <w:t xml:space="preserve">   Last Modified: _____1/12</w:t>
      </w:r>
      <w:r>
        <w:rPr>
          <w:b/>
        </w:rPr>
        <w:t>/2017_______</w:t>
      </w:r>
    </w:p>
    <w:p w14:paraId="6ED5F7EB" w14:textId="77777777" w:rsidR="00EE6298" w:rsidRDefault="00EE6298">
      <w:pPr>
        <w:spacing w:line="276" w:lineRule="auto"/>
      </w:pPr>
    </w:p>
    <w:p w14:paraId="2194F785" w14:textId="77777777" w:rsidR="00EE6298" w:rsidRDefault="00BF4FCA">
      <w:pPr>
        <w:spacing w:line="276" w:lineRule="auto"/>
      </w:pPr>
      <w:r>
        <w:rPr>
          <w:b/>
        </w:rPr>
        <w:t>Team Members (#1 is Team Leader):</w:t>
      </w:r>
    </w:p>
    <w:p w14:paraId="6AE87A9C" w14:textId="77777777" w:rsidR="00EE6298" w:rsidRDefault="00BF4FCA">
      <w:pPr>
        <w:spacing w:line="276" w:lineRule="auto"/>
      </w:pPr>
      <w:r>
        <w:t xml:space="preserve">Member 1: </w:t>
      </w:r>
      <w:proofErr w:type="spellStart"/>
      <w:r>
        <w:t>Yudi</w:t>
      </w:r>
      <w:proofErr w:type="spellEnd"/>
      <w:r>
        <w:t xml:space="preserve"> Wu </w:t>
      </w:r>
      <w:r>
        <w:tab/>
      </w:r>
      <w:r>
        <w:tab/>
      </w:r>
      <w:r>
        <w:tab/>
        <w:t>Email: wu553@purdue.edu</w:t>
      </w:r>
    </w:p>
    <w:p w14:paraId="73B4B5F2" w14:textId="77777777" w:rsidR="00EE6298" w:rsidRDefault="00BF4FCA">
      <w:pPr>
        <w:spacing w:line="276" w:lineRule="auto"/>
      </w:pPr>
      <w:r>
        <w:t xml:space="preserve">Member 2: </w:t>
      </w:r>
      <w:proofErr w:type="spellStart"/>
      <w:r>
        <w:t>Mengshi</w:t>
      </w:r>
      <w:proofErr w:type="spellEnd"/>
      <w:r>
        <w:t xml:space="preserve"> Feng  </w:t>
      </w:r>
      <w:r>
        <w:tab/>
      </w:r>
      <w:r>
        <w:tab/>
        <w:t>Email: feng96@purdue.edu</w:t>
      </w:r>
    </w:p>
    <w:p w14:paraId="76B4E7BE" w14:textId="77777777" w:rsidR="00EE6298" w:rsidRDefault="00BF4FCA">
      <w:pPr>
        <w:spacing w:line="276" w:lineRule="auto"/>
      </w:pPr>
      <w:r>
        <w:t xml:space="preserve">Member 3: </w:t>
      </w:r>
      <w:proofErr w:type="spellStart"/>
      <w:r>
        <w:t>Junjie</w:t>
      </w:r>
      <w:proofErr w:type="spellEnd"/>
      <w:r>
        <w:t xml:space="preserve"> Wang</w:t>
      </w:r>
      <w:r>
        <w:tab/>
      </w:r>
      <w:r>
        <w:tab/>
        <w:t>Email: wang1764@purdue.edu</w:t>
      </w:r>
    </w:p>
    <w:p w14:paraId="152B5458" w14:textId="77777777" w:rsidR="00EE6298" w:rsidRDefault="00BF4FCA">
      <w:pPr>
        <w:spacing w:line="276" w:lineRule="auto"/>
      </w:pPr>
      <w:r>
        <w:t>Member 4: Siyi Cai</w:t>
      </w:r>
      <w:r>
        <w:tab/>
      </w:r>
      <w:r>
        <w:tab/>
      </w:r>
      <w:r>
        <w:tab/>
        <w:t>Email: cai71@purdue.edu</w:t>
      </w:r>
    </w:p>
    <w:p w14:paraId="3A4F723C" w14:textId="77777777" w:rsidR="00EE6298" w:rsidRDefault="00EE6298">
      <w:pPr>
        <w:pStyle w:val="Title"/>
        <w:jc w:val="left"/>
      </w:pPr>
    </w:p>
    <w:p w14:paraId="14DE3F77" w14:textId="77777777" w:rsidR="00EE6298" w:rsidRDefault="00BF4FCA">
      <w:pPr>
        <w:pStyle w:val="Title"/>
        <w:jc w:val="left"/>
      </w:pPr>
      <w:r>
        <w:rPr>
          <w:sz w:val="24"/>
          <w:szCs w:val="24"/>
        </w:rPr>
        <w:t>1.0 Project Description:</w:t>
      </w:r>
    </w:p>
    <w:p w14:paraId="2D357FA3" w14:textId="77777777" w:rsidR="00EE6298" w:rsidRDefault="00EE6298">
      <w:pPr>
        <w:spacing w:line="276" w:lineRule="auto"/>
      </w:pPr>
    </w:p>
    <w:p w14:paraId="786E6E06" w14:textId="3DC79971" w:rsidR="00EE6298" w:rsidRDefault="00BF4FCA" w:rsidP="002E1B48">
      <w:r>
        <w:t>We are going to build an automatic bartender. We decided to construct website user interface. People can go to the website by scanning QR code.  In the interface, people could choose different kind of drinks from the menu they wish to purchase, also, people can DIY their own cockta</w:t>
      </w:r>
      <w:r w:rsidR="00990E2D">
        <w:t xml:space="preserve">il by choosing different drink </w:t>
      </w:r>
      <w:r>
        <w:t>and the volume as they want. The chosen drink will then be automatically piped from the required internal canisters and, if the drink is composed of more two or more liquids,</w:t>
      </w:r>
      <w:r w:rsidR="00990E2D">
        <w:t xml:space="preserve"> </w:t>
      </w:r>
      <w:r>
        <w:t xml:space="preserve">they will be combined before displaying the finished product to the customer. </w:t>
      </w:r>
      <w:r w:rsidR="004F4704" w:rsidRPr="004F4704">
        <w:t> The automated bartender is not meant to replace human bartenders; rather, it is designed to enhance the mixology experience</w:t>
      </w:r>
      <w:r w:rsidR="004F4704" w:rsidRPr="004F4704">
        <w:rPr>
          <w:vertAlign w:val="superscript"/>
        </w:rPr>
        <w:t>[1]</w:t>
      </w:r>
      <w:r w:rsidR="004F4704">
        <w:t>.</w:t>
      </w:r>
    </w:p>
    <w:p w14:paraId="3F7FC5E7" w14:textId="77777777" w:rsidR="00EE6298" w:rsidRDefault="00EE6298">
      <w:pPr>
        <w:pStyle w:val="Title"/>
        <w:jc w:val="left"/>
      </w:pPr>
    </w:p>
    <w:p w14:paraId="23D81426" w14:textId="77777777" w:rsidR="00EE6298" w:rsidRDefault="00BF4FCA">
      <w:pPr>
        <w:pStyle w:val="Title"/>
        <w:jc w:val="left"/>
      </w:pPr>
      <w:r>
        <w:rPr>
          <w:sz w:val="24"/>
          <w:szCs w:val="24"/>
        </w:rPr>
        <w:t>2.0 Roles and Responsibilities:</w:t>
      </w:r>
    </w:p>
    <w:p w14:paraId="3389B87E" w14:textId="77777777" w:rsidR="00EE6298" w:rsidRDefault="00EE6298">
      <w:pPr>
        <w:pStyle w:val="Title"/>
        <w:jc w:val="left"/>
      </w:pPr>
    </w:p>
    <w:p w14:paraId="45778693" w14:textId="77777777" w:rsidR="00EE6298" w:rsidRDefault="00BF4FCA">
      <w:pPr>
        <w:pStyle w:val="Title"/>
        <w:numPr>
          <w:ilvl w:val="0"/>
          <w:numId w:val="1"/>
        </w:numPr>
        <w:ind w:hanging="360"/>
        <w:contextualSpacing/>
        <w:jc w:val="left"/>
        <w:rPr>
          <w:b w:val="0"/>
          <w:sz w:val="24"/>
          <w:szCs w:val="24"/>
        </w:rPr>
      </w:pPr>
      <w:r>
        <w:rPr>
          <w:b w:val="0"/>
          <w:sz w:val="24"/>
          <w:szCs w:val="24"/>
        </w:rPr>
        <w:t xml:space="preserve">Team leader   </w:t>
      </w:r>
    </w:p>
    <w:p w14:paraId="15729636" w14:textId="77777777" w:rsidR="00EE6298" w:rsidRDefault="00BF4FCA">
      <w:pPr>
        <w:pStyle w:val="Title"/>
        <w:ind w:left="720"/>
        <w:jc w:val="left"/>
      </w:pPr>
      <w:proofErr w:type="spellStart"/>
      <w:r>
        <w:rPr>
          <w:b w:val="0"/>
          <w:sz w:val="24"/>
          <w:szCs w:val="24"/>
        </w:rPr>
        <w:t>Yudi</w:t>
      </w:r>
      <w:proofErr w:type="spellEnd"/>
      <w:r>
        <w:rPr>
          <w:b w:val="0"/>
          <w:sz w:val="24"/>
          <w:szCs w:val="24"/>
        </w:rPr>
        <w:t xml:space="preserve"> Wu is going to undertake the leadership role for this project, having past experience in leading ECE 362 project. He will need </w:t>
      </w:r>
      <w:r w:rsidR="00990E2D">
        <w:rPr>
          <w:b w:val="0"/>
          <w:sz w:val="24"/>
          <w:szCs w:val="24"/>
        </w:rPr>
        <w:t>to focus</w:t>
      </w:r>
      <w:r>
        <w:rPr>
          <w:b w:val="0"/>
          <w:sz w:val="24"/>
          <w:szCs w:val="24"/>
        </w:rPr>
        <w:t xml:space="preserve"> on maintaining the even division of labor, consistent communication and accountability for deadlines. Besides leadership, he will be working with other teammates on programming the microcontroller and the user interface.</w:t>
      </w:r>
    </w:p>
    <w:p w14:paraId="67F9632A" w14:textId="77777777" w:rsidR="00EE6298" w:rsidRDefault="00BF4FCA">
      <w:pPr>
        <w:pStyle w:val="Title"/>
        <w:jc w:val="left"/>
      </w:pPr>
      <w:r>
        <w:t xml:space="preserve"> </w:t>
      </w:r>
      <w:r>
        <w:tab/>
      </w:r>
      <w:r>
        <w:tab/>
        <w:t xml:space="preserve"> </w:t>
      </w:r>
      <w:r>
        <w:tab/>
        <w:t xml:space="preserve"> </w:t>
      </w:r>
      <w:r>
        <w:tab/>
        <w:t xml:space="preserve"> </w:t>
      </w:r>
      <w:r>
        <w:tab/>
      </w:r>
      <w:r>
        <w:tab/>
      </w:r>
      <w:r>
        <w:tab/>
      </w:r>
      <w:r>
        <w:tab/>
      </w:r>
      <w:r>
        <w:tab/>
      </w:r>
      <w:r>
        <w:tab/>
      </w:r>
    </w:p>
    <w:p w14:paraId="655E4262" w14:textId="77777777" w:rsidR="00EE6298" w:rsidRDefault="00BF4FCA">
      <w:pPr>
        <w:numPr>
          <w:ilvl w:val="0"/>
          <w:numId w:val="1"/>
        </w:numPr>
        <w:ind w:hanging="360"/>
        <w:contextualSpacing/>
      </w:pPr>
      <w:r>
        <w:t>System engineer</w:t>
      </w:r>
    </w:p>
    <w:p w14:paraId="6C259AAA" w14:textId="77777777" w:rsidR="00EE6298" w:rsidRDefault="00BF4FCA">
      <w:pPr>
        <w:ind w:left="720"/>
      </w:pPr>
      <w:r>
        <w:t xml:space="preserve">Siyi </w:t>
      </w:r>
      <w:r w:rsidR="00990E2D">
        <w:t>Cai has</w:t>
      </w:r>
      <w:r>
        <w:t xml:space="preserve"> had experience with system design during ECE 362 project. She had been drawn the block diagrams for several past projects. From the experience from the ECE 362, she has some idea to choose the most appropriate components to satisfy the PSSC.  For these reasons, Siyi will be the systems engineer for the team, responsible for investigating mechanical techniques and for ensuring the coherent interface of project components and packaging. </w:t>
      </w:r>
    </w:p>
    <w:p w14:paraId="79AB6FA1" w14:textId="77777777" w:rsidR="00EE6298" w:rsidRDefault="00EE6298"/>
    <w:p w14:paraId="40E667B4" w14:textId="77777777" w:rsidR="00EE6298" w:rsidRDefault="00BF4FCA">
      <w:pPr>
        <w:numPr>
          <w:ilvl w:val="0"/>
          <w:numId w:val="1"/>
        </w:numPr>
        <w:ind w:hanging="360"/>
        <w:contextualSpacing/>
      </w:pPr>
      <w:r>
        <w:lastRenderedPageBreak/>
        <w:t xml:space="preserve">Hardware engineer </w:t>
      </w:r>
    </w:p>
    <w:p w14:paraId="622533BD" w14:textId="77777777" w:rsidR="00EE6298" w:rsidRDefault="00BF4FCA">
      <w:pPr>
        <w:ind w:left="720"/>
      </w:pPr>
      <w:proofErr w:type="spellStart"/>
      <w:r>
        <w:t>Junjie</w:t>
      </w:r>
      <w:proofErr w:type="spellEnd"/>
      <w:r>
        <w:t xml:space="preserve"> Wang has had experience in designing and debugging hardware issues in his ECE 362 junior design. He also has experience in designing PCB. For this reason, </w:t>
      </w:r>
      <w:proofErr w:type="spellStart"/>
      <w:r>
        <w:t>Junjie</w:t>
      </w:r>
      <w:proofErr w:type="spellEnd"/>
      <w:r>
        <w:t xml:space="preserve"> is best suited to be our team’s hardware engineer, handing things such as the design of the electrical schematics and PCB layout, as well as electrical requirements.</w:t>
      </w:r>
    </w:p>
    <w:p w14:paraId="483EC136" w14:textId="77777777" w:rsidR="00EE6298" w:rsidRDefault="00EE6298">
      <w:pPr>
        <w:ind w:left="720"/>
      </w:pPr>
    </w:p>
    <w:p w14:paraId="2A870F82" w14:textId="77777777" w:rsidR="00EE6298" w:rsidRDefault="00BF4FCA">
      <w:pPr>
        <w:numPr>
          <w:ilvl w:val="0"/>
          <w:numId w:val="1"/>
        </w:numPr>
        <w:ind w:hanging="360"/>
        <w:contextualSpacing/>
      </w:pPr>
      <w:r>
        <w:t xml:space="preserve">Software engineer </w:t>
      </w:r>
    </w:p>
    <w:p w14:paraId="1A6AAE5E" w14:textId="77777777" w:rsidR="00EE6298" w:rsidRDefault="00BF4FCA">
      <w:pPr>
        <w:ind w:left="720"/>
      </w:pPr>
      <w:proofErr w:type="spellStart"/>
      <w:r>
        <w:t>Mengshi</w:t>
      </w:r>
      <w:proofErr w:type="spellEnd"/>
      <w:r>
        <w:t xml:space="preserve"> Feng is going to be the software engineer. He has solid knowledge of coding and common language. He is responsible for implementing the source code, testing and making sure the functionality of software corporates with hardware part. In addition, since he has the IOs application development experience before so he will also be taking charge of our mobile application developing. </w:t>
      </w:r>
    </w:p>
    <w:p w14:paraId="09B01236" w14:textId="77777777" w:rsidR="00EE6298" w:rsidRDefault="00EE6298"/>
    <w:p w14:paraId="42B74EB9" w14:textId="77777777" w:rsidR="00EE6298" w:rsidRDefault="00EE6298"/>
    <w:p w14:paraId="0D53F663" w14:textId="77777777" w:rsidR="00EE6298" w:rsidRDefault="00BF4FCA">
      <w:r>
        <w:rPr>
          <w:b/>
        </w:rPr>
        <w:t>2.1 Homework Assignment Responsibilities</w:t>
      </w:r>
    </w:p>
    <w:p w14:paraId="691FEC02" w14:textId="77777777" w:rsidR="00EE6298" w:rsidRDefault="00EE6298">
      <w:pPr>
        <w:pStyle w:val="Title"/>
        <w:jc w:val="left"/>
      </w:pPr>
    </w:p>
    <w:p w14:paraId="08AE03D6" w14:textId="77777777" w:rsidR="00EE6298" w:rsidRDefault="00BF4FCA">
      <w:pPr>
        <w:pStyle w:val="Title"/>
        <w:jc w:val="left"/>
      </w:pPr>
      <w:bookmarkStart w:id="0" w:name="_sr47n4hec59x" w:colFirst="0" w:colLast="0"/>
      <w:bookmarkEnd w:id="0"/>
      <w:r>
        <w:rPr>
          <w:b w:val="0"/>
          <w:sz w:val="24"/>
          <w:szCs w:val="24"/>
        </w:rPr>
        <w:t xml:space="preserve">YW = </w:t>
      </w:r>
      <w:proofErr w:type="spellStart"/>
      <w:r>
        <w:rPr>
          <w:b w:val="0"/>
          <w:sz w:val="24"/>
          <w:szCs w:val="24"/>
        </w:rPr>
        <w:t>Yudi</w:t>
      </w:r>
      <w:proofErr w:type="spellEnd"/>
      <w:r>
        <w:rPr>
          <w:b w:val="0"/>
          <w:sz w:val="24"/>
          <w:szCs w:val="24"/>
        </w:rPr>
        <w:t xml:space="preserve"> Wu</w:t>
      </w:r>
      <w:r>
        <w:rPr>
          <w:b w:val="0"/>
          <w:sz w:val="24"/>
          <w:szCs w:val="24"/>
        </w:rPr>
        <w:tab/>
        <w:t xml:space="preserve">JW = </w:t>
      </w:r>
      <w:proofErr w:type="spellStart"/>
      <w:r>
        <w:rPr>
          <w:b w:val="0"/>
          <w:sz w:val="24"/>
          <w:szCs w:val="24"/>
        </w:rPr>
        <w:t>Junjie</w:t>
      </w:r>
      <w:proofErr w:type="spellEnd"/>
      <w:r>
        <w:rPr>
          <w:b w:val="0"/>
          <w:sz w:val="24"/>
          <w:szCs w:val="24"/>
        </w:rPr>
        <w:t xml:space="preserve"> Wang </w:t>
      </w:r>
      <w:r>
        <w:rPr>
          <w:b w:val="0"/>
          <w:sz w:val="24"/>
          <w:szCs w:val="24"/>
        </w:rPr>
        <w:tab/>
        <w:t xml:space="preserve">MF = </w:t>
      </w:r>
      <w:proofErr w:type="spellStart"/>
      <w:r>
        <w:rPr>
          <w:b w:val="0"/>
          <w:sz w:val="24"/>
          <w:szCs w:val="24"/>
        </w:rPr>
        <w:t>Mengshi</w:t>
      </w:r>
      <w:proofErr w:type="spellEnd"/>
      <w:r>
        <w:rPr>
          <w:b w:val="0"/>
          <w:sz w:val="24"/>
          <w:szCs w:val="24"/>
        </w:rPr>
        <w:t xml:space="preserve"> Feng </w:t>
      </w:r>
      <w:r>
        <w:rPr>
          <w:b w:val="0"/>
          <w:sz w:val="24"/>
          <w:szCs w:val="24"/>
        </w:rPr>
        <w:tab/>
        <w:t>SC = Siyi Cai</w:t>
      </w:r>
    </w:p>
    <w:tbl>
      <w:tblPr>
        <w:tblStyle w:val="a"/>
        <w:tblW w:w="9118"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64"/>
        <w:gridCol w:w="829"/>
        <w:gridCol w:w="3730"/>
        <w:gridCol w:w="995"/>
      </w:tblGrid>
      <w:tr w:rsidR="00EE6298" w14:paraId="1C720A77" w14:textId="77777777">
        <w:trPr>
          <w:trHeight w:val="280"/>
        </w:trPr>
        <w:tc>
          <w:tcPr>
            <w:tcW w:w="4393" w:type="dxa"/>
            <w:gridSpan w:val="2"/>
          </w:tcPr>
          <w:p w14:paraId="16D5ECEE" w14:textId="77777777" w:rsidR="00EE6298" w:rsidRDefault="00BF4FCA">
            <w:pPr>
              <w:pStyle w:val="Title"/>
            </w:pPr>
            <w:r>
              <w:rPr>
                <w:i/>
                <w:sz w:val="24"/>
                <w:szCs w:val="24"/>
              </w:rPr>
              <w:t>Design Component Homework</w:t>
            </w:r>
          </w:p>
        </w:tc>
        <w:tc>
          <w:tcPr>
            <w:tcW w:w="4725" w:type="dxa"/>
            <w:gridSpan w:val="2"/>
          </w:tcPr>
          <w:p w14:paraId="27EF252D" w14:textId="77777777" w:rsidR="00EE6298" w:rsidRDefault="00BF4FCA">
            <w:pPr>
              <w:pStyle w:val="Title"/>
            </w:pPr>
            <w:r>
              <w:rPr>
                <w:i/>
                <w:sz w:val="24"/>
                <w:szCs w:val="24"/>
              </w:rPr>
              <w:t>Professional Component Homework</w:t>
            </w:r>
          </w:p>
        </w:tc>
      </w:tr>
      <w:tr w:rsidR="00EE6298" w14:paraId="2F1B07B9" w14:textId="77777777">
        <w:trPr>
          <w:trHeight w:val="280"/>
        </w:trPr>
        <w:tc>
          <w:tcPr>
            <w:tcW w:w="3564" w:type="dxa"/>
          </w:tcPr>
          <w:p w14:paraId="5E0825E9" w14:textId="77777777" w:rsidR="00EE6298" w:rsidRDefault="00BF4FCA">
            <w:pPr>
              <w:pStyle w:val="Title"/>
              <w:jc w:val="left"/>
            </w:pPr>
            <w:r>
              <w:rPr>
                <w:b w:val="0"/>
                <w:sz w:val="20"/>
                <w:szCs w:val="20"/>
              </w:rPr>
              <w:t>3-Software Overview</w:t>
            </w:r>
          </w:p>
        </w:tc>
        <w:tc>
          <w:tcPr>
            <w:tcW w:w="829" w:type="dxa"/>
          </w:tcPr>
          <w:p w14:paraId="79A33BB3" w14:textId="77777777" w:rsidR="00EE6298" w:rsidRDefault="00BF4FCA">
            <w:pPr>
              <w:pStyle w:val="Title"/>
              <w:jc w:val="left"/>
            </w:pPr>
            <w:bookmarkStart w:id="1" w:name="_lmbso25urhet" w:colFirst="0" w:colLast="0"/>
            <w:bookmarkEnd w:id="1"/>
            <w:r>
              <w:rPr>
                <w:b w:val="0"/>
                <w:sz w:val="22"/>
                <w:szCs w:val="22"/>
              </w:rPr>
              <w:t>YW</w:t>
            </w:r>
          </w:p>
        </w:tc>
        <w:tc>
          <w:tcPr>
            <w:tcW w:w="3730" w:type="dxa"/>
          </w:tcPr>
          <w:p w14:paraId="06363CFD" w14:textId="77777777" w:rsidR="00EE6298" w:rsidRDefault="00BF4FCA">
            <w:pPr>
              <w:pStyle w:val="Title"/>
              <w:jc w:val="left"/>
            </w:pPr>
            <w:r>
              <w:rPr>
                <w:b w:val="0"/>
                <w:sz w:val="20"/>
                <w:szCs w:val="20"/>
              </w:rPr>
              <w:t xml:space="preserve">  9-Legal Analysis</w:t>
            </w:r>
          </w:p>
        </w:tc>
        <w:tc>
          <w:tcPr>
            <w:tcW w:w="995" w:type="dxa"/>
          </w:tcPr>
          <w:p w14:paraId="69CE6C3B" w14:textId="77777777" w:rsidR="00EE6298" w:rsidRDefault="00BF4FCA">
            <w:pPr>
              <w:pStyle w:val="Title"/>
              <w:jc w:val="left"/>
            </w:pPr>
            <w:r>
              <w:rPr>
                <w:b w:val="0"/>
                <w:sz w:val="22"/>
                <w:szCs w:val="22"/>
              </w:rPr>
              <w:t>SC</w:t>
            </w:r>
          </w:p>
        </w:tc>
      </w:tr>
      <w:tr w:rsidR="00EE6298" w14:paraId="201F48C9" w14:textId="77777777">
        <w:trPr>
          <w:trHeight w:val="260"/>
        </w:trPr>
        <w:tc>
          <w:tcPr>
            <w:tcW w:w="3564" w:type="dxa"/>
          </w:tcPr>
          <w:p w14:paraId="3B041A73" w14:textId="77777777" w:rsidR="00EE6298" w:rsidRDefault="00BF4FCA">
            <w:pPr>
              <w:pStyle w:val="Title"/>
              <w:jc w:val="left"/>
            </w:pPr>
            <w:r>
              <w:rPr>
                <w:b w:val="0"/>
                <w:sz w:val="20"/>
                <w:szCs w:val="20"/>
              </w:rPr>
              <w:t>5-Electrical Overview</w:t>
            </w:r>
          </w:p>
        </w:tc>
        <w:tc>
          <w:tcPr>
            <w:tcW w:w="829" w:type="dxa"/>
          </w:tcPr>
          <w:p w14:paraId="27778A3E" w14:textId="77777777" w:rsidR="00EE6298" w:rsidRDefault="00BF4FCA">
            <w:pPr>
              <w:pStyle w:val="Title"/>
              <w:jc w:val="left"/>
            </w:pPr>
            <w:r>
              <w:rPr>
                <w:b w:val="0"/>
                <w:sz w:val="22"/>
                <w:szCs w:val="22"/>
              </w:rPr>
              <w:t>JW</w:t>
            </w:r>
          </w:p>
        </w:tc>
        <w:tc>
          <w:tcPr>
            <w:tcW w:w="3730" w:type="dxa"/>
          </w:tcPr>
          <w:p w14:paraId="2FFF258C" w14:textId="77777777" w:rsidR="00EE6298" w:rsidRDefault="00BF4FCA">
            <w:pPr>
              <w:pStyle w:val="Title"/>
              <w:jc w:val="left"/>
            </w:pPr>
            <w:r>
              <w:rPr>
                <w:b w:val="0"/>
                <w:sz w:val="20"/>
                <w:szCs w:val="20"/>
              </w:rPr>
              <w:t xml:space="preserve"> 10-Reliability and Safety Analysis</w:t>
            </w:r>
          </w:p>
        </w:tc>
        <w:tc>
          <w:tcPr>
            <w:tcW w:w="995" w:type="dxa"/>
          </w:tcPr>
          <w:p w14:paraId="6A502819" w14:textId="77777777" w:rsidR="00EE6298" w:rsidRDefault="00BF4FCA">
            <w:pPr>
              <w:pStyle w:val="Title"/>
              <w:jc w:val="left"/>
            </w:pPr>
            <w:r>
              <w:rPr>
                <w:b w:val="0"/>
                <w:sz w:val="22"/>
                <w:szCs w:val="22"/>
              </w:rPr>
              <w:t>MF</w:t>
            </w:r>
          </w:p>
        </w:tc>
      </w:tr>
      <w:tr w:rsidR="00EE6298" w14:paraId="258C339C" w14:textId="77777777">
        <w:trPr>
          <w:trHeight w:val="280"/>
        </w:trPr>
        <w:tc>
          <w:tcPr>
            <w:tcW w:w="3564" w:type="dxa"/>
          </w:tcPr>
          <w:p w14:paraId="6B380A9A" w14:textId="77777777" w:rsidR="00EE6298" w:rsidRDefault="00BF4FCA">
            <w:pPr>
              <w:pStyle w:val="Title"/>
              <w:jc w:val="left"/>
            </w:pPr>
            <w:r>
              <w:rPr>
                <w:b w:val="0"/>
                <w:sz w:val="20"/>
                <w:szCs w:val="20"/>
              </w:rPr>
              <w:t>7-Mechanical Overview</w:t>
            </w:r>
          </w:p>
        </w:tc>
        <w:tc>
          <w:tcPr>
            <w:tcW w:w="829" w:type="dxa"/>
          </w:tcPr>
          <w:p w14:paraId="5FFBB000" w14:textId="77777777" w:rsidR="00EE6298" w:rsidRDefault="00BF4FCA">
            <w:pPr>
              <w:pStyle w:val="Title"/>
              <w:jc w:val="left"/>
            </w:pPr>
            <w:r>
              <w:rPr>
                <w:b w:val="0"/>
                <w:sz w:val="22"/>
                <w:szCs w:val="22"/>
              </w:rPr>
              <w:t>SC</w:t>
            </w:r>
          </w:p>
        </w:tc>
        <w:tc>
          <w:tcPr>
            <w:tcW w:w="3730" w:type="dxa"/>
          </w:tcPr>
          <w:p w14:paraId="559BEC28" w14:textId="77777777" w:rsidR="00EE6298" w:rsidRDefault="00BF4FCA">
            <w:pPr>
              <w:pStyle w:val="Title"/>
              <w:jc w:val="left"/>
            </w:pPr>
            <w:r>
              <w:rPr>
                <w:b w:val="0"/>
                <w:sz w:val="20"/>
                <w:szCs w:val="20"/>
              </w:rPr>
              <w:t xml:space="preserve"> 11-Ethical/Environmental Analysis</w:t>
            </w:r>
          </w:p>
        </w:tc>
        <w:tc>
          <w:tcPr>
            <w:tcW w:w="995" w:type="dxa"/>
          </w:tcPr>
          <w:p w14:paraId="59BF938B" w14:textId="77777777" w:rsidR="00EE6298" w:rsidRDefault="00BF4FCA">
            <w:pPr>
              <w:pStyle w:val="Title"/>
              <w:jc w:val="left"/>
            </w:pPr>
            <w:r>
              <w:rPr>
                <w:b w:val="0"/>
                <w:sz w:val="22"/>
                <w:szCs w:val="22"/>
              </w:rPr>
              <w:t>JW</w:t>
            </w:r>
          </w:p>
        </w:tc>
      </w:tr>
      <w:tr w:rsidR="00EE6298" w14:paraId="178C73D4" w14:textId="77777777">
        <w:trPr>
          <w:trHeight w:val="280"/>
        </w:trPr>
        <w:tc>
          <w:tcPr>
            <w:tcW w:w="3564" w:type="dxa"/>
          </w:tcPr>
          <w:p w14:paraId="0EA4A1AB" w14:textId="77777777" w:rsidR="00EE6298" w:rsidRDefault="00BF4FCA">
            <w:pPr>
              <w:pStyle w:val="Title"/>
              <w:jc w:val="left"/>
            </w:pPr>
            <w:r>
              <w:rPr>
                <w:b w:val="0"/>
                <w:sz w:val="20"/>
                <w:szCs w:val="20"/>
              </w:rPr>
              <w:t>8-Software Formalization</w:t>
            </w:r>
          </w:p>
        </w:tc>
        <w:tc>
          <w:tcPr>
            <w:tcW w:w="829" w:type="dxa"/>
          </w:tcPr>
          <w:p w14:paraId="5CDAE739" w14:textId="77777777" w:rsidR="00EE6298" w:rsidRDefault="00BF4FCA">
            <w:pPr>
              <w:pStyle w:val="Title"/>
              <w:jc w:val="left"/>
            </w:pPr>
            <w:r>
              <w:rPr>
                <w:b w:val="0"/>
                <w:sz w:val="22"/>
                <w:szCs w:val="22"/>
              </w:rPr>
              <w:t>MF</w:t>
            </w:r>
          </w:p>
        </w:tc>
        <w:tc>
          <w:tcPr>
            <w:tcW w:w="3730" w:type="dxa"/>
          </w:tcPr>
          <w:p w14:paraId="54E56832" w14:textId="77777777" w:rsidR="00EE6298" w:rsidRDefault="00BF4FCA">
            <w:pPr>
              <w:pStyle w:val="Title"/>
              <w:jc w:val="left"/>
            </w:pPr>
            <w:r>
              <w:rPr>
                <w:b w:val="0"/>
                <w:sz w:val="20"/>
                <w:szCs w:val="20"/>
              </w:rPr>
              <w:t xml:space="preserve"> 12-User Manual</w:t>
            </w:r>
          </w:p>
        </w:tc>
        <w:tc>
          <w:tcPr>
            <w:tcW w:w="995" w:type="dxa"/>
          </w:tcPr>
          <w:p w14:paraId="7FDB34FB" w14:textId="77777777" w:rsidR="00EE6298" w:rsidRDefault="00BF4FCA">
            <w:pPr>
              <w:pStyle w:val="Title"/>
              <w:jc w:val="left"/>
            </w:pPr>
            <w:r>
              <w:rPr>
                <w:b w:val="0"/>
                <w:sz w:val="22"/>
                <w:szCs w:val="22"/>
              </w:rPr>
              <w:t>YW</w:t>
            </w:r>
          </w:p>
        </w:tc>
      </w:tr>
    </w:tbl>
    <w:p w14:paraId="02443C33" w14:textId="77777777" w:rsidR="00EE6298" w:rsidRDefault="00EE6298">
      <w:pPr>
        <w:pStyle w:val="Title"/>
        <w:jc w:val="left"/>
      </w:pPr>
    </w:p>
    <w:p w14:paraId="0EC61C24" w14:textId="77777777" w:rsidR="00EE6298" w:rsidRDefault="00BF4FCA">
      <w:pPr>
        <w:pStyle w:val="Title"/>
        <w:jc w:val="left"/>
      </w:pPr>
      <w:r>
        <w:rPr>
          <w:sz w:val="24"/>
          <w:szCs w:val="24"/>
        </w:rPr>
        <w:t>3.0 Estimated Budget</w:t>
      </w:r>
    </w:p>
    <w:p w14:paraId="6132399D" w14:textId="77777777" w:rsidR="00EE6298" w:rsidRDefault="00EE6298">
      <w:pPr>
        <w:pStyle w:val="Title"/>
        <w:jc w:val="left"/>
      </w:pPr>
    </w:p>
    <w:tbl>
      <w:tblPr>
        <w:tblStyle w:val="a0"/>
        <w:tblW w:w="6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3420"/>
      </w:tblGrid>
      <w:tr w:rsidR="00EE6298" w14:paraId="07ACC135" w14:textId="77777777">
        <w:tc>
          <w:tcPr>
            <w:tcW w:w="3150" w:type="dxa"/>
            <w:tcMar>
              <w:top w:w="100" w:type="dxa"/>
              <w:left w:w="100" w:type="dxa"/>
              <w:bottom w:w="100" w:type="dxa"/>
              <w:right w:w="100" w:type="dxa"/>
            </w:tcMar>
          </w:tcPr>
          <w:p w14:paraId="5ED93724" w14:textId="77777777" w:rsidR="00EE6298" w:rsidRDefault="00BF4FCA">
            <w:pPr>
              <w:widowControl w:val="0"/>
            </w:pPr>
            <w:r>
              <w:rPr>
                <w:b/>
              </w:rPr>
              <w:t>Mechanical Parts</w:t>
            </w:r>
          </w:p>
        </w:tc>
        <w:tc>
          <w:tcPr>
            <w:tcW w:w="3420" w:type="dxa"/>
            <w:tcMar>
              <w:top w:w="100" w:type="dxa"/>
              <w:left w:w="100" w:type="dxa"/>
              <w:bottom w:w="100" w:type="dxa"/>
              <w:right w:w="100" w:type="dxa"/>
            </w:tcMar>
          </w:tcPr>
          <w:p w14:paraId="4E254AA0" w14:textId="77777777" w:rsidR="00EE6298" w:rsidRDefault="00EE6298">
            <w:pPr>
              <w:widowControl w:val="0"/>
            </w:pPr>
          </w:p>
        </w:tc>
      </w:tr>
      <w:tr w:rsidR="00EE6298" w14:paraId="6801BFD6" w14:textId="77777777">
        <w:tc>
          <w:tcPr>
            <w:tcW w:w="3150" w:type="dxa"/>
            <w:tcMar>
              <w:top w:w="100" w:type="dxa"/>
              <w:left w:w="100" w:type="dxa"/>
              <w:bottom w:w="100" w:type="dxa"/>
              <w:right w:w="100" w:type="dxa"/>
            </w:tcMar>
          </w:tcPr>
          <w:p w14:paraId="097CC302" w14:textId="77777777" w:rsidR="00EE6298" w:rsidRDefault="00BF4FCA">
            <w:pPr>
              <w:widowControl w:val="0"/>
            </w:pPr>
            <w:r>
              <w:t>Liquor dispenser</w:t>
            </w:r>
          </w:p>
        </w:tc>
        <w:tc>
          <w:tcPr>
            <w:tcW w:w="3420" w:type="dxa"/>
            <w:tcMar>
              <w:top w:w="100" w:type="dxa"/>
              <w:left w:w="100" w:type="dxa"/>
              <w:bottom w:w="100" w:type="dxa"/>
              <w:right w:w="100" w:type="dxa"/>
            </w:tcMar>
          </w:tcPr>
          <w:p w14:paraId="1251D269" w14:textId="77777777" w:rsidR="00EE6298" w:rsidRDefault="00BF4FCA">
            <w:pPr>
              <w:widowControl w:val="0"/>
            </w:pPr>
            <w:r>
              <w:t>$60</w:t>
            </w:r>
          </w:p>
        </w:tc>
      </w:tr>
      <w:tr w:rsidR="00EE6298" w14:paraId="3B051489" w14:textId="77777777">
        <w:tc>
          <w:tcPr>
            <w:tcW w:w="3150" w:type="dxa"/>
            <w:tcMar>
              <w:top w:w="100" w:type="dxa"/>
              <w:left w:w="100" w:type="dxa"/>
              <w:bottom w:w="100" w:type="dxa"/>
              <w:right w:w="100" w:type="dxa"/>
            </w:tcMar>
          </w:tcPr>
          <w:p w14:paraId="26296FB4" w14:textId="77777777" w:rsidR="00EE6298" w:rsidRDefault="00BF4FCA">
            <w:pPr>
              <w:widowControl w:val="0"/>
            </w:pPr>
            <w:r>
              <w:t>mental rod</w:t>
            </w:r>
          </w:p>
        </w:tc>
        <w:tc>
          <w:tcPr>
            <w:tcW w:w="3420" w:type="dxa"/>
            <w:tcMar>
              <w:top w:w="100" w:type="dxa"/>
              <w:left w:w="100" w:type="dxa"/>
              <w:bottom w:w="100" w:type="dxa"/>
              <w:right w:w="100" w:type="dxa"/>
            </w:tcMar>
          </w:tcPr>
          <w:p w14:paraId="1EAF02A4" w14:textId="77777777" w:rsidR="00EE6298" w:rsidRDefault="00BF4FCA">
            <w:pPr>
              <w:widowControl w:val="0"/>
            </w:pPr>
            <w:r>
              <w:t>$40</w:t>
            </w:r>
          </w:p>
        </w:tc>
      </w:tr>
      <w:tr w:rsidR="00EE6298" w14:paraId="4624A598" w14:textId="77777777">
        <w:trPr>
          <w:trHeight w:val="500"/>
        </w:trPr>
        <w:tc>
          <w:tcPr>
            <w:tcW w:w="3150" w:type="dxa"/>
            <w:tcMar>
              <w:top w:w="100" w:type="dxa"/>
              <w:left w:w="100" w:type="dxa"/>
              <w:bottom w:w="100" w:type="dxa"/>
              <w:right w:w="100" w:type="dxa"/>
            </w:tcMar>
          </w:tcPr>
          <w:p w14:paraId="4CF1A622" w14:textId="77777777" w:rsidR="00EE6298" w:rsidRDefault="00BF4FCA">
            <w:pPr>
              <w:widowControl w:val="0"/>
            </w:pPr>
            <w:r>
              <w:t>packaging material</w:t>
            </w:r>
          </w:p>
        </w:tc>
        <w:tc>
          <w:tcPr>
            <w:tcW w:w="3420" w:type="dxa"/>
            <w:tcMar>
              <w:top w:w="100" w:type="dxa"/>
              <w:left w:w="100" w:type="dxa"/>
              <w:bottom w:w="100" w:type="dxa"/>
              <w:right w:w="100" w:type="dxa"/>
            </w:tcMar>
          </w:tcPr>
          <w:p w14:paraId="6D7F4270" w14:textId="77777777" w:rsidR="00EE6298" w:rsidRDefault="00BF4FCA">
            <w:pPr>
              <w:widowControl w:val="0"/>
            </w:pPr>
            <w:r>
              <w:t>$200</w:t>
            </w:r>
          </w:p>
        </w:tc>
      </w:tr>
      <w:tr w:rsidR="00EE6298" w14:paraId="3584AAC6" w14:textId="77777777">
        <w:tc>
          <w:tcPr>
            <w:tcW w:w="3150" w:type="dxa"/>
            <w:tcMar>
              <w:top w:w="100" w:type="dxa"/>
              <w:left w:w="100" w:type="dxa"/>
              <w:bottom w:w="100" w:type="dxa"/>
              <w:right w:w="100" w:type="dxa"/>
            </w:tcMar>
          </w:tcPr>
          <w:p w14:paraId="06F18912" w14:textId="77777777" w:rsidR="00EE6298" w:rsidRDefault="00BF4FCA">
            <w:pPr>
              <w:widowControl w:val="0"/>
            </w:pPr>
            <w:r>
              <w:t>Shipping cost</w:t>
            </w:r>
          </w:p>
        </w:tc>
        <w:tc>
          <w:tcPr>
            <w:tcW w:w="3420" w:type="dxa"/>
            <w:tcMar>
              <w:top w:w="100" w:type="dxa"/>
              <w:left w:w="100" w:type="dxa"/>
              <w:bottom w:w="100" w:type="dxa"/>
              <w:right w:w="100" w:type="dxa"/>
            </w:tcMar>
          </w:tcPr>
          <w:p w14:paraId="7B242AA3" w14:textId="77777777" w:rsidR="00EE6298" w:rsidRDefault="00BF4FCA">
            <w:pPr>
              <w:widowControl w:val="0"/>
            </w:pPr>
            <w:r>
              <w:t>$200</w:t>
            </w:r>
          </w:p>
        </w:tc>
      </w:tr>
      <w:tr w:rsidR="00EE6298" w14:paraId="45CC3E02" w14:textId="77777777">
        <w:tc>
          <w:tcPr>
            <w:tcW w:w="3150" w:type="dxa"/>
            <w:tcMar>
              <w:top w:w="100" w:type="dxa"/>
              <w:left w:w="100" w:type="dxa"/>
              <w:bottom w:w="100" w:type="dxa"/>
              <w:right w:w="100" w:type="dxa"/>
            </w:tcMar>
          </w:tcPr>
          <w:p w14:paraId="3D9835A3" w14:textId="77777777" w:rsidR="00EE6298" w:rsidRDefault="00BF4FCA">
            <w:pPr>
              <w:widowControl w:val="0"/>
            </w:pPr>
            <w:r>
              <w:rPr>
                <w:b/>
              </w:rPr>
              <w:t>Electric Parts</w:t>
            </w:r>
            <w:r w:rsidR="00990E2D" w:rsidRPr="00990E2D">
              <w:rPr>
                <w:b/>
                <w:vertAlign w:val="superscript"/>
              </w:rPr>
              <w:t>[2]</w:t>
            </w:r>
          </w:p>
        </w:tc>
        <w:tc>
          <w:tcPr>
            <w:tcW w:w="3420" w:type="dxa"/>
            <w:tcMar>
              <w:top w:w="100" w:type="dxa"/>
              <w:left w:w="100" w:type="dxa"/>
              <w:bottom w:w="100" w:type="dxa"/>
              <w:right w:w="100" w:type="dxa"/>
            </w:tcMar>
          </w:tcPr>
          <w:p w14:paraId="134E818A" w14:textId="77777777" w:rsidR="00EE6298" w:rsidRDefault="00EE6298">
            <w:pPr>
              <w:widowControl w:val="0"/>
            </w:pPr>
          </w:p>
        </w:tc>
      </w:tr>
      <w:tr w:rsidR="00EE6298" w14:paraId="1445D307" w14:textId="77777777">
        <w:tc>
          <w:tcPr>
            <w:tcW w:w="3150" w:type="dxa"/>
            <w:tcMar>
              <w:top w:w="100" w:type="dxa"/>
              <w:left w:w="100" w:type="dxa"/>
              <w:bottom w:w="100" w:type="dxa"/>
              <w:right w:w="100" w:type="dxa"/>
            </w:tcMar>
          </w:tcPr>
          <w:p w14:paraId="4773B961" w14:textId="77777777" w:rsidR="00EE6298" w:rsidRDefault="00BF4FCA">
            <w:pPr>
              <w:widowControl w:val="0"/>
            </w:pPr>
            <w:r>
              <w:t>Microcontroller</w:t>
            </w:r>
          </w:p>
        </w:tc>
        <w:tc>
          <w:tcPr>
            <w:tcW w:w="3420" w:type="dxa"/>
            <w:tcMar>
              <w:top w:w="100" w:type="dxa"/>
              <w:left w:w="100" w:type="dxa"/>
              <w:bottom w:w="100" w:type="dxa"/>
              <w:right w:w="100" w:type="dxa"/>
            </w:tcMar>
          </w:tcPr>
          <w:p w14:paraId="3D9B923C" w14:textId="77777777" w:rsidR="00EE6298" w:rsidRDefault="00BF4FCA">
            <w:pPr>
              <w:widowControl w:val="0"/>
            </w:pPr>
            <w:r>
              <w:t>$50</w:t>
            </w:r>
          </w:p>
        </w:tc>
      </w:tr>
      <w:tr w:rsidR="00EE6298" w14:paraId="6E09E43E" w14:textId="77777777">
        <w:tc>
          <w:tcPr>
            <w:tcW w:w="3150" w:type="dxa"/>
            <w:tcMar>
              <w:top w:w="100" w:type="dxa"/>
              <w:left w:w="100" w:type="dxa"/>
              <w:bottom w:w="100" w:type="dxa"/>
              <w:right w:w="100" w:type="dxa"/>
            </w:tcMar>
          </w:tcPr>
          <w:p w14:paraId="55BD751B" w14:textId="77777777" w:rsidR="00EE6298" w:rsidRDefault="00BF4FCA">
            <w:pPr>
              <w:widowControl w:val="0"/>
            </w:pPr>
            <w:proofErr w:type="spellStart"/>
            <w:r>
              <w:t>Raspeberry</w:t>
            </w:r>
            <w:proofErr w:type="spellEnd"/>
            <w:r>
              <w:t xml:space="preserve"> Pi</w:t>
            </w:r>
          </w:p>
        </w:tc>
        <w:tc>
          <w:tcPr>
            <w:tcW w:w="3420" w:type="dxa"/>
            <w:tcMar>
              <w:top w:w="100" w:type="dxa"/>
              <w:left w:w="100" w:type="dxa"/>
              <w:bottom w:w="100" w:type="dxa"/>
              <w:right w:w="100" w:type="dxa"/>
            </w:tcMar>
          </w:tcPr>
          <w:p w14:paraId="6042642C" w14:textId="77777777" w:rsidR="00EE6298" w:rsidRDefault="00BF4FCA">
            <w:pPr>
              <w:widowControl w:val="0"/>
            </w:pPr>
            <w:r>
              <w:t>$40</w:t>
            </w:r>
          </w:p>
        </w:tc>
      </w:tr>
      <w:tr w:rsidR="00EE6298" w14:paraId="4ADB230B" w14:textId="77777777">
        <w:tc>
          <w:tcPr>
            <w:tcW w:w="3150" w:type="dxa"/>
            <w:tcMar>
              <w:top w:w="100" w:type="dxa"/>
              <w:left w:w="100" w:type="dxa"/>
              <w:bottom w:w="100" w:type="dxa"/>
              <w:right w:w="100" w:type="dxa"/>
            </w:tcMar>
          </w:tcPr>
          <w:p w14:paraId="0C860CD2" w14:textId="77777777" w:rsidR="00EE6298" w:rsidRDefault="00BF4FCA">
            <w:pPr>
              <w:widowControl w:val="0"/>
            </w:pPr>
            <w:r>
              <w:lastRenderedPageBreak/>
              <w:t>PCB</w:t>
            </w:r>
          </w:p>
        </w:tc>
        <w:tc>
          <w:tcPr>
            <w:tcW w:w="3420" w:type="dxa"/>
            <w:tcMar>
              <w:top w:w="100" w:type="dxa"/>
              <w:left w:w="100" w:type="dxa"/>
              <w:bottom w:w="100" w:type="dxa"/>
              <w:right w:w="100" w:type="dxa"/>
            </w:tcMar>
          </w:tcPr>
          <w:p w14:paraId="0DA69628" w14:textId="77777777" w:rsidR="00EE6298" w:rsidRDefault="00BF4FCA">
            <w:pPr>
              <w:widowControl w:val="0"/>
            </w:pPr>
            <w:r>
              <w:t>$50</w:t>
            </w:r>
          </w:p>
        </w:tc>
      </w:tr>
      <w:tr w:rsidR="00EE6298" w14:paraId="790A888F" w14:textId="77777777">
        <w:tc>
          <w:tcPr>
            <w:tcW w:w="3150" w:type="dxa"/>
            <w:tcMar>
              <w:top w:w="100" w:type="dxa"/>
              <w:left w:w="100" w:type="dxa"/>
              <w:bottom w:w="100" w:type="dxa"/>
              <w:right w:w="100" w:type="dxa"/>
            </w:tcMar>
          </w:tcPr>
          <w:p w14:paraId="53DC44C5" w14:textId="77777777" w:rsidR="00EE6298" w:rsidRDefault="00BF4FCA">
            <w:pPr>
              <w:widowControl w:val="0"/>
            </w:pPr>
            <w:r>
              <w:t>Motor</w:t>
            </w:r>
          </w:p>
        </w:tc>
        <w:tc>
          <w:tcPr>
            <w:tcW w:w="3420" w:type="dxa"/>
            <w:tcMar>
              <w:top w:w="100" w:type="dxa"/>
              <w:left w:w="100" w:type="dxa"/>
              <w:bottom w:w="100" w:type="dxa"/>
              <w:right w:w="100" w:type="dxa"/>
            </w:tcMar>
          </w:tcPr>
          <w:p w14:paraId="4447295C" w14:textId="77777777" w:rsidR="00EE6298" w:rsidRDefault="00BF4FCA">
            <w:pPr>
              <w:widowControl w:val="0"/>
            </w:pPr>
            <w:r>
              <w:t>$50</w:t>
            </w:r>
          </w:p>
        </w:tc>
      </w:tr>
      <w:tr w:rsidR="00EE6298" w14:paraId="6E463D75" w14:textId="77777777">
        <w:tc>
          <w:tcPr>
            <w:tcW w:w="3150" w:type="dxa"/>
            <w:tcMar>
              <w:top w:w="100" w:type="dxa"/>
              <w:left w:w="100" w:type="dxa"/>
              <w:bottom w:w="100" w:type="dxa"/>
              <w:right w:w="100" w:type="dxa"/>
            </w:tcMar>
          </w:tcPr>
          <w:p w14:paraId="2425C37F" w14:textId="77777777" w:rsidR="00EE6298" w:rsidRDefault="00BF4FCA">
            <w:pPr>
              <w:widowControl w:val="0"/>
            </w:pPr>
            <w:r>
              <w:t>Wire</w:t>
            </w:r>
          </w:p>
        </w:tc>
        <w:tc>
          <w:tcPr>
            <w:tcW w:w="3420" w:type="dxa"/>
            <w:tcMar>
              <w:top w:w="100" w:type="dxa"/>
              <w:left w:w="100" w:type="dxa"/>
              <w:bottom w:w="100" w:type="dxa"/>
              <w:right w:w="100" w:type="dxa"/>
            </w:tcMar>
          </w:tcPr>
          <w:p w14:paraId="57C9A831" w14:textId="77777777" w:rsidR="00EE6298" w:rsidRDefault="00BF4FCA">
            <w:pPr>
              <w:widowControl w:val="0"/>
            </w:pPr>
            <w:r>
              <w:t>$50</w:t>
            </w:r>
          </w:p>
        </w:tc>
      </w:tr>
      <w:tr w:rsidR="00EE6298" w14:paraId="34F75604" w14:textId="77777777">
        <w:tc>
          <w:tcPr>
            <w:tcW w:w="3150" w:type="dxa"/>
            <w:tcMar>
              <w:top w:w="100" w:type="dxa"/>
              <w:left w:w="100" w:type="dxa"/>
              <w:bottom w:w="100" w:type="dxa"/>
              <w:right w:w="100" w:type="dxa"/>
            </w:tcMar>
          </w:tcPr>
          <w:p w14:paraId="17B0B3A8" w14:textId="77777777" w:rsidR="00EE6298" w:rsidRDefault="00BF4FCA">
            <w:pPr>
              <w:widowControl w:val="0"/>
            </w:pPr>
            <w:r>
              <w:t>Total</w:t>
            </w:r>
          </w:p>
        </w:tc>
        <w:tc>
          <w:tcPr>
            <w:tcW w:w="3420" w:type="dxa"/>
            <w:tcMar>
              <w:top w:w="100" w:type="dxa"/>
              <w:left w:w="100" w:type="dxa"/>
              <w:bottom w:w="100" w:type="dxa"/>
              <w:right w:w="100" w:type="dxa"/>
            </w:tcMar>
          </w:tcPr>
          <w:p w14:paraId="70E8FB23" w14:textId="77777777" w:rsidR="00EE6298" w:rsidRDefault="00BF4FCA">
            <w:pPr>
              <w:widowControl w:val="0"/>
            </w:pPr>
            <w:r>
              <w:t>$740</w:t>
            </w:r>
          </w:p>
        </w:tc>
      </w:tr>
    </w:tbl>
    <w:p w14:paraId="0FABAB4D" w14:textId="77777777" w:rsidR="00EE6298" w:rsidRDefault="00EE6298">
      <w:pPr>
        <w:pStyle w:val="Title"/>
        <w:jc w:val="left"/>
      </w:pPr>
    </w:p>
    <w:p w14:paraId="47D76644" w14:textId="77777777" w:rsidR="00EE6298" w:rsidRDefault="00BF4FCA">
      <w:pPr>
        <w:pStyle w:val="Title"/>
        <w:jc w:val="left"/>
      </w:pPr>
      <w:r>
        <w:rPr>
          <w:sz w:val="24"/>
          <w:szCs w:val="24"/>
        </w:rPr>
        <w:t>4.0 Project Specific Success Criteria</w:t>
      </w:r>
    </w:p>
    <w:p w14:paraId="2D7B0882" w14:textId="77777777" w:rsidR="00EE6298" w:rsidRDefault="00EE6298"/>
    <w:p w14:paraId="640239D7" w14:textId="77777777" w:rsidR="00EE6298" w:rsidRDefault="00BF4FCA">
      <w:pPr>
        <w:numPr>
          <w:ilvl w:val="0"/>
          <w:numId w:val="2"/>
        </w:numPr>
        <w:ind w:hanging="360"/>
        <w:contextualSpacing/>
      </w:pPr>
      <w:r>
        <w:t xml:space="preserve">An ability to </w:t>
      </w:r>
      <w:commentRangeStart w:id="2"/>
      <w:r>
        <w:t xml:space="preserve">control the stepper motor </w:t>
      </w:r>
      <w:commentRangeEnd w:id="2"/>
      <w:r w:rsidR="00E55100">
        <w:rPr>
          <w:rStyle w:val="CommentReference"/>
        </w:rPr>
        <w:commentReference w:id="2"/>
      </w:r>
      <w:r>
        <w:t xml:space="preserve">using microcontroller, which could send the cup to desired position.  </w:t>
      </w:r>
    </w:p>
    <w:p w14:paraId="4471EC69" w14:textId="082AE9B4" w:rsidR="00EE6298" w:rsidRDefault="00BF4FCA">
      <w:pPr>
        <w:numPr>
          <w:ilvl w:val="0"/>
          <w:numId w:val="2"/>
        </w:numPr>
        <w:ind w:hanging="360"/>
        <w:contextualSpacing/>
      </w:pPr>
      <w:r>
        <w:t xml:space="preserve">An ability to </w:t>
      </w:r>
      <w:del w:id="3" w:author="Matt Rubio" w:date="2017-01-16T14:52:00Z">
        <w:r w:rsidDel="00E55100">
          <w:delText>control the LCD that display</w:delText>
        </w:r>
      </w:del>
      <w:ins w:id="4" w:author="Matt Rubio" w:date="2017-01-16T14:52:00Z">
        <w:r w:rsidR="00E55100">
          <w:t>display on an LCD</w:t>
        </w:r>
      </w:ins>
      <w:r>
        <w:t xml:space="preserve"> the current </w:t>
      </w:r>
      <w:commentRangeStart w:id="5"/>
      <w:r>
        <w:t>state</w:t>
      </w:r>
      <w:commentRangeEnd w:id="5"/>
      <w:r w:rsidR="00E55100">
        <w:rPr>
          <w:rStyle w:val="CommentReference"/>
        </w:rPr>
        <w:commentReference w:id="5"/>
      </w:r>
      <w:r>
        <w:t xml:space="preserve"> of the product using microcontroller.</w:t>
      </w:r>
    </w:p>
    <w:p w14:paraId="618742EC" w14:textId="77777777" w:rsidR="00EE6298" w:rsidRDefault="00BF4FCA">
      <w:pPr>
        <w:numPr>
          <w:ilvl w:val="0"/>
          <w:numId w:val="2"/>
        </w:numPr>
        <w:ind w:hanging="360"/>
        <w:contextualSpacing/>
      </w:pPr>
      <w:r>
        <w:t>An ability to control the mixing volumes and output volumes of varying fluids from connected dispensers using the microcontroller.</w:t>
      </w:r>
    </w:p>
    <w:p w14:paraId="1D1F3C37" w14:textId="7A28B03F" w:rsidR="00EE6298" w:rsidRDefault="00BF4FCA">
      <w:pPr>
        <w:numPr>
          <w:ilvl w:val="0"/>
          <w:numId w:val="2"/>
        </w:numPr>
        <w:ind w:hanging="360"/>
        <w:contextualSpacing/>
      </w:pPr>
      <w:r>
        <w:t xml:space="preserve">An ability </w:t>
      </w:r>
      <w:commentRangeStart w:id="6"/>
      <w:del w:id="7" w:author="Matt Rubio" w:date="2017-01-16T14:55:00Z">
        <w:r w:rsidDel="00E55100">
          <w:delText xml:space="preserve">to allow </w:delText>
        </w:r>
      </w:del>
      <w:commentRangeEnd w:id="6"/>
      <w:r w:rsidR="00E55100">
        <w:rPr>
          <w:rStyle w:val="CommentReference"/>
        </w:rPr>
        <w:commentReference w:id="6"/>
      </w:r>
      <w:del w:id="8" w:author="Matt Rubio" w:date="2017-01-16T14:56:00Z">
        <w:r w:rsidDel="00E55100">
          <w:delText>the user</w:delText>
        </w:r>
      </w:del>
      <w:r>
        <w:t xml:space="preserve"> to</w:t>
      </w:r>
      <w:ins w:id="9" w:author="Matt Rubio" w:date="2017-01-16T14:56:00Z">
        <w:r w:rsidR="00E55100">
          <w:t xml:space="preserve"> accept and process drin</w:t>
        </w:r>
      </w:ins>
      <w:ins w:id="10" w:author="Matt Rubio" w:date="2017-01-16T14:57:00Z">
        <w:r w:rsidR="00E55100">
          <w:t>k</w:t>
        </w:r>
      </w:ins>
      <w:r>
        <w:t xml:space="preserve"> order</w:t>
      </w:r>
      <w:ins w:id="11" w:author="Matt Rubio" w:date="2017-01-16T14:57:00Z">
        <w:r w:rsidR="00E55100">
          <w:t>s</w:t>
        </w:r>
      </w:ins>
      <w:del w:id="12" w:author="Matt Rubio" w:date="2017-01-16T14:57:00Z">
        <w:r w:rsidDel="00E55100">
          <w:delText xml:space="preserve"> their drink</w:delText>
        </w:r>
      </w:del>
      <w:r>
        <w:t xml:space="preserve"> via GUI.</w:t>
      </w:r>
    </w:p>
    <w:p w14:paraId="5255D3B6" w14:textId="53EDE136" w:rsidR="00EE6298" w:rsidRDefault="00BF4FCA">
      <w:pPr>
        <w:numPr>
          <w:ilvl w:val="0"/>
          <w:numId w:val="2"/>
        </w:numPr>
        <w:ind w:hanging="360"/>
        <w:contextualSpacing/>
      </w:pPr>
      <w:r>
        <w:t xml:space="preserve">An ability </w:t>
      </w:r>
      <w:del w:id="13" w:author="Matt Rubio" w:date="2017-01-16T14:55:00Z">
        <w:r w:rsidDel="00E55100">
          <w:delText xml:space="preserve">to allow </w:delText>
        </w:r>
      </w:del>
      <w:del w:id="14" w:author="Matt Rubio" w:date="2017-01-16T14:57:00Z">
        <w:r w:rsidDel="00E55100">
          <w:delText xml:space="preserve">the microcontroller </w:delText>
        </w:r>
      </w:del>
      <w:r>
        <w:t xml:space="preserve">to produce customized drinks from </w:t>
      </w:r>
      <w:del w:id="15" w:author="Matt Rubio" w:date="2017-01-16T14:57:00Z">
        <w:r w:rsidDel="00E55100">
          <w:delText>user’s choice.</w:delText>
        </w:r>
      </w:del>
      <w:ins w:id="16" w:author="Matt Rubio" w:date="2017-01-16T14:57:00Z">
        <w:r w:rsidR="00E55100">
          <w:t>user orders.</w:t>
        </w:r>
        <w:r w:rsidR="00D422BD">
          <w:rPr>
            <w:rStyle w:val="CommentReference"/>
          </w:rPr>
          <w:commentReference w:id="17"/>
        </w:r>
      </w:ins>
    </w:p>
    <w:p w14:paraId="41A7BCC4" w14:textId="77777777" w:rsidR="00EE6298" w:rsidRDefault="00EE6298"/>
    <w:p w14:paraId="5B018843" w14:textId="77777777" w:rsidR="00EE6298" w:rsidRDefault="00BF4FCA">
      <w:pPr>
        <w:pStyle w:val="Title"/>
        <w:jc w:val="left"/>
      </w:pPr>
      <w:r>
        <w:rPr>
          <w:sz w:val="24"/>
          <w:szCs w:val="24"/>
        </w:rPr>
        <w:t>5.0 Sources Cited:</w:t>
      </w:r>
    </w:p>
    <w:p w14:paraId="64D5631B" w14:textId="77777777" w:rsidR="00EE6298" w:rsidRDefault="00EE6298"/>
    <w:p w14:paraId="6947EACF" w14:textId="77777777" w:rsidR="00EE6298" w:rsidRDefault="00BF4FCA">
      <w:pPr>
        <w:pStyle w:val="Title"/>
        <w:jc w:val="left"/>
      </w:pPr>
      <w:bookmarkStart w:id="18" w:name="_cz1jqi1prshn" w:colFirst="0" w:colLast="0"/>
      <w:bookmarkEnd w:id="18"/>
      <w:r>
        <w:rPr>
          <w:b w:val="0"/>
          <w:sz w:val="24"/>
          <w:szCs w:val="24"/>
        </w:rPr>
        <w:t>[1]Automated Bartender. (</w:t>
      </w:r>
      <w:proofErr w:type="spellStart"/>
      <w:r>
        <w:rPr>
          <w:b w:val="0"/>
          <w:sz w:val="24"/>
          <w:szCs w:val="24"/>
        </w:rPr>
        <w:t>n.d.</w:t>
      </w:r>
      <w:proofErr w:type="spellEnd"/>
      <w:r>
        <w:rPr>
          <w:b w:val="0"/>
          <w:sz w:val="24"/>
          <w:szCs w:val="24"/>
        </w:rPr>
        <w:t>). Retrieved January 12, 2017, from https://hackaday.io/project/12260-automated-bartender</w:t>
      </w:r>
    </w:p>
    <w:p w14:paraId="0707E58A" w14:textId="77777777" w:rsidR="00EE6298" w:rsidRDefault="00BF4FCA">
      <w:r>
        <w:t>[2]Small Parts. (</w:t>
      </w:r>
      <w:proofErr w:type="spellStart"/>
      <w:r>
        <w:t>n.d.</w:t>
      </w:r>
      <w:proofErr w:type="spellEnd"/>
      <w:r>
        <w:t>). Retrieved January 12, 2017, from https://www.amazon.com/Small-Parts/b/ref=bl_dp_s_web_3041233011?ie=UTF8&amp;node=3041233011&amp;field-lbr_brands_browse-bin=Small%2BParts</w:t>
      </w:r>
    </w:p>
    <w:p w14:paraId="54FD868B" w14:textId="77777777" w:rsidR="00EE6298" w:rsidRDefault="00EE6298"/>
    <w:p w14:paraId="1D1F712B" w14:textId="77777777" w:rsidR="00EE6298" w:rsidRDefault="00EE6298"/>
    <w:p w14:paraId="5A453CF6" w14:textId="77777777" w:rsidR="00EE6298" w:rsidRDefault="00EE6298"/>
    <w:p w14:paraId="2D408801" w14:textId="77777777" w:rsidR="00EE6298" w:rsidRDefault="00EE6298"/>
    <w:p w14:paraId="1FAE51A7" w14:textId="77777777" w:rsidR="00EE6298" w:rsidRDefault="00EE6298"/>
    <w:p w14:paraId="7D7F2B7C" w14:textId="77777777" w:rsidR="00EE6298" w:rsidRDefault="00EE6298">
      <w:bookmarkStart w:id="19" w:name="_GoBack"/>
      <w:bookmarkEnd w:id="19"/>
    </w:p>
    <w:p w14:paraId="12B4409E" w14:textId="77777777" w:rsidR="00EE6298" w:rsidRDefault="00BF4FCA">
      <w:r>
        <w:t xml:space="preserve"> </w:t>
      </w:r>
    </w:p>
    <w:p w14:paraId="281F9796" w14:textId="77777777" w:rsidR="00EE6298" w:rsidRDefault="00EE6298"/>
    <w:p w14:paraId="5F071315" w14:textId="77777777" w:rsidR="00EE6298" w:rsidRDefault="00EE6298"/>
    <w:sectPr w:rsidR="00EE6298">
      <w:headerReference w:type="default" r:id="rId9"/>
      <w:foot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att Rubio" w:date="2017-01-16T14:51:00Z" w:initials="MR">
    <w:p w14:paraId="3A8FA521" w14:textId="5B5BDF6D" w:rsidR="00E55100" w:rsidRDefault="00E55100">
      <w:pPr>
        <w:pStyle w:val="CommentText"/>
      </w:pPr>
      <w:r>
        <w:rPr>
          <w:rStyle w:val="CommentReference"/>
        </w:rPr>
        <w:annotationRef/>
      </w:r>
      <w:r>
        <w:t xml:space="preserve">I think you should </w:t>
      </w:r>
      <w:proofErr w:type="spellStart"/>
      <w:r>
        <w:t>deassociate</w:t>
      </w:r>
      <w:proofErr w:type="spellEnd"/>
      <w:r>
        <w:t xml:space="preserve"> this specific action and say something more general (“move a cup to a desired position using a motor driven by the microcontroller” or </w:t>
      </w:r>
      <w:proofErr w:type="spellStart"/>
      <w:r>
        <w:t>somesuch</w:t>
      </w:r>
      <w:proofErr w:type="spellEnd"/>
      <w:r>
        <w:t>). This allows you more avenues for this PSSC instead of a stepper motor specifically, as well as providing the exact demonstration scenario to pass this PSSC.</w:t>
      </w:r>
    </w:p>
  </w:comment>
  <w:comment w:id="5" w:author="Matt Rubio" w:date="2017-01-16T14:52:00Z" w:initials="MR">
    <w:p w14:paraId="45B5FF81" w14:textId="3606B41D" w:rsidR="00E55100" w:rsidRDefault="00E55100">
      <w:pPr>
        <w:pStyle w:val="CommentText"/>
      </w:pPr>
      <w:r>
        <w:rPr>
          <w:rStyle w:val="CommentReference"/>
        </w:rPr>
        <w:annotationRef/>
      </w:r>
      <w:r>
        <w:t>What state? This term is a bit vague to me.</w:t>
      </w:r>
    </w:p>
  </w:comment>
  <w:comment w:id="6" w:author="Matt Rubio" w:date="2017-01-16T14:55:00Z" w:initials="MR">
    <w:p w14:paraId="7F27F0AF" w14:textId="7616D0E6" w:rsidR="00E55100" w:rsidRDefault="00E55100">
      <w:pPr>
        <w:pStyle w:val="CommentText"/>
      </w:pPr>
      <w:r>
        <w:rPr>
          <w:rStyle w:val="CommentReference"/>
        </w:rPr>
        <w:annotationRef/>
      </w:r>
      <w:r>
        <w:t>Don’t use the “allow” formulation. Use a specific action verb there</w:t>
      </w:r>
    </w:p>
  </w:comment>
  <w:comment w:id="17" w:author="Matt Rubio" w:date="2017-01-16T14:57:00Z" w:initials="MR">
    <w:p w14:paraId="67932D06" w14:textId="023A741D" w:rsidR="00D422BD" w:rsidRDefault="00D422BD">
      <w:pPr>
        <w:pStyle w:val="CommentText"/>
      </w:pPr>
      <w:r>
        <w:rPr>
          <w:rStyle w:val="CommentReference"/>
        </w:rPr>
        <w:annotationRef/>
      </w:r>
      <w:r>
        <w:t>I am giving suggested word changes. You should take these with a grain of salt. These suggestions are far from perfect, but are a start in the direction we generally guide students with PSSC selection. Bear in mind that that PSSCs should be demonstrable (have a scenario in your head to prove you pass each of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8FA521" w15:done="0"/>
  <w15:commentEx w15:paraId="45B5FF81" w15:done="0"/>
  <w15:commentEx w15:paraId="7F27F0AF" w15:done="0"/>
  <w15:commentEx w15:paraId="67932D0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7F119D" w14:textId="77777777" w:rsidR="00133D85" w:rsidRDefault="00133D85">
      <w:r>
        <w:separator/>
      </w:r>
    </w:p>
  </w:endnote>
  <w:endnote w:type="continuationSeparator" w:id="0">
    <w:p w14:paraId="381BCEDB" w14:textId="77777777" w:rsidR="00133D85" w:rsidRDefault="00133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57DDF" w14:textId="36550866" w:rsidR="00EE6298" w:rsidRDefault="00133D85">
    <w:pPr>
      <w:tabs>
        <w:tab w:val="center" w:pos="4320"/>
        <w:tab w:val="right" w:pos="8640"/>
      </w:tabs>
      <w:spacing w:after="720"/>
    </w:pPr>
    <w:hyperlink r:id="rId1">
      <w:r w:rsidR="00BF4FCA">
        <w:rPr>
          <w:color w:val="0000FF"/>
          <w:u w:val="single"/>
        </w:rPr>
        <w:t>https://engineering.purdue.edu/ece477</w:t>
      </w:r>
    </w:hyperlink>
    <w:r w:rsidR="00BF4FCA">
      <w:t xml:space="preserve"> </w:t>
    </w:r>
    <w:r w:rsidR="00BF4FCA">
      <w:tab/>
    </w:r>
    <w:r w:rsidR="00BF4FCA">
      <w:tab/>
      <w:t xml:space="preserve">Page </w:t>
    </w:r>
    <w:r w:rsidR="00BF4FCA">
      <w:fldChar w:fldCharType="begin"/>
    </w:r>
    <w:r w:rsidR="00BF4FCA">
      <w:instrText>PAGE</w:instrText>
    </w:r>
    <w:r w:rsidR="00BF4FCA">
      <w:fldChar w:fldCharType="separate"/>
    </w:r>
    <w:r w:rsidR="00D422BD">
      <w:rPr>
        <w:noProof/>
      </w:rPr>
      <w:t>2</w:t>
    </w:r>
    <w:r w:rsidR="00BF4FCA">
      <w:fldChar w:fldCharType="end"/>
    </w:r>
    <w:r w:rsidR="00BF4FCA">
      <w:t xml:space="preserve"> of </w:t>
    </w:r>
    <w:r w:rsidR="00BF4FCA">
      <w:fldChar w:fldCharType="begin"/>
    </w:r>
    <w:r w:rsidR="00BF4FCA">
      <w:instrText>NUMPAGES</w:instrText>
    </w:r>
    <w:r w:rsidR="00BF4FCA">
      <w:fldChar w:fldCharType="separate"/>
    </w:r>
    <w:r w:rsidR="00D422BD">
      <w:rPr>
        <w:noProof/>
      </w:rPr>
      <w:t>3</w:t>
    </w:r>
    <w:r w:rsidR="00BF4FCA">
      <w:fldChar w:fldCharType="end"/>
    </w:r>
  </w:p>
  <w:p w14:paraId="603A8610" w14:textId="77777777" w:rsidR="00EE6298" w:rsidRDefault="00EE6298">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AB4CD" w14:textId="77777777" w:rsidR="00133D85" w:rsidRDefault="00133D85">
      <w:r>
        <w:separator/>
      </w:r>
    </w:p>
  </w:footnote>
  <w:footnote w:type="continuationSeparator" w:id="0">
    <w:p w14:paraId="0619FD09" w14:textId="77777777" w:rsidR="00133D85" w:rsidRDefault="00133D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145EE" w14:textId="6A411AD7" w:rsidR="00EE6298" w:rsidRDefault="00BF4FCA">
    <w:pPr>
      <w:tabs>
        <w:tab w:val="center" w:pos="4680"/>
        <w:tab w:val="right" w:pos="9360"/>
        <w:tab w:val="right" w:pos="12960"/>
      </w:tabs>
      <w:spacing w:before="720"/>
    </w:pPr>
    <w:bookmarkStart w:id="20" w:name="_gjdgxs" w:colFirst="0" w:colLast="0"/>
    <w:bookmarkEnd w:id="20"/>
    <w:r>
      <w:t>ECE 477: Digital Systems Senior Design</w:t>
    </w:r>
    <w:r>
      <w:tab/>
    </w:r>
    <w:r>
      <w:rPr>
        <w:i/>
      </w:rPr>
      <w:tab/>
    </w:r>
    <w:r>
      <w:t xml:space="preserve">Last Modified: </w:t>
    </w:r>
    <w:r w:rsidR="00915FDB">
      <w:t>01-12-2017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F37CCD"/>
    <w:multiLevelType w:val="multilevel"/>
    <w:tmpl w:val="103AE7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1C25D1F"/>
    <w:multiLevelType w:val="multilevel"/>
    <w:tmpl w:val="6FE87B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Rubio">
    <w15:presenceInfo w15:providerId="Windows Live" w15:userId="5a6389422bdd49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E6298"/>
    <w:rsid w:val="00133D85"/>
    <w:rsid w:val="002E1B48"/>
    <w:rsid w:val="004F4704"/>
    <w:rsid w:val="00915FDB"/>
    <w:rsid w:val="00990E2D"/>
    <w:rsid w:val="00BF4FCA"/>
    <w:rsid w:val="00D422BD"/>
    <w:rsid w:val="00E55100"/>
    <w:rsid w:val="00EE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03A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704"/>
    <w:rPr>
      <w:color w:val="auto"/>
    </w:rPr>
  </w:style>
  <w:style w:type="paragraph" w:styleId="Heading1">
    <w:name w:val="heading 1"/>
    <w:basedOn w:val="Normal"/>
    <w:next w:val="Normal"/>
    <w:pPr>
      <w:keepNext/>
      <w:keepLines/>
      <w:outlineLvl w:val="0"/>
    </w:pPr>
    <w:rPr>
      <w:i/>
      <w:color w:val="000000"/>
    </w:rPr>
  </w:style>
  <w:style w:type="paragraph" w:styleId="Heading2">
    <w:name w:val="heading 2"/>
    <w:basedOn w:val="Normal"/>
    <w:next w:val="Normal"/>
    <w:pPr>
      <w:keepNext/>
      <w:keepLines/>
      <w:spacing w:before="360" w:after="80"/>
      <w:contextualSpacing/>
      <w:outlineLvl w:val="1"/>
    </w:pPr>
    <w:rPr>
      <w:b/>
      <w:color w:val="000000"/>
      <w:sz w:val="36"/>
      <w:szCs w:val="36"/>
    </w:rPr>
  </w:style>
  <w:style w:type="paragraph" w:styleId="Heading3">
    <w:name w:val="heading 3"/>
    <w:basedOn w:val="Normal"/>
    <w:next w:val="Normal"/>
    <w:pPr>
      <w:keepNext/>
      <w:keepLines/>
      <w:spacing w:before="280" w:after="80"/>
      <w:contextualSpacing/>
      <w:outlineLvl w:val="2"/>
    </w:pPr>
    <w:rPr>
      <w:b/>
      <w:color w:val="000000"/>
      <w:sz w:val="28"/>
      <w:szCs w:val="28"/>
    </w:rPr>
  </w:style>
  <w:style w:type="paragraph" w:styleId="Heading4">
    <w:name w:val="heading 4"/>
    <w:basedOn w:val="Normal"/>
    <w:next w:val="Normal"/>
    <w:pPr>
      <w:keepNext/>
      <w:keepLines/>
      <w:spacing w:before="240" w:after="40"/>
      <w:contextualSpacing/>
      <w:outlineLvl w:val="3"/>
    </w:pPr>
    <w:rPr>
      <w:b/>
      <w:color w:val="000000"/>
    </w:rPr>
  </w:style>
  <w:style w:type="paragraph" w:styleId="Heading5">
    <w:name w:val="heading 5"/>
    <w:basedOn w:val="Normal"/>
    <w:next w:val="Normal"/>
    <w:pPr>
      <w:keepNext/>
      <w:keepLines/>
      <w:spacing w:before="220" w:after="40"/>
      <w:contextualSpacing/>
      <w:outlineLvl w:val="4"/>
    </w:pPr>
    <w:rPr>
      <w:b/>
      <w:color w:val="000000"/>
      <w:sz w:val="22"/>
      <w:szCs w:val="22"/>
    </w:rPr>
  </w:style>
  <w:style w:type="paragraph" w:styleId="Heading6">
    <w:name w:val="heading 6"/>
    <w:basedOn w:val="Normal"/>
    <w:next w:val="Normal"/>
    <w:pPr>
      <w:keepNext/>
      <w:keepLines/>
      <w:spacing w:before="200" w:after="40"/>
      <w:contextualSpacing/>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color w:val="000000"/>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character" w:customStyle="1" w:styleId="apple-converted-space">
    <w:name w:val="apple-converted-space"/>
    <w:basedOn w:val="DefaultParagraphFont"/>
    <w:rsid w:val="004F4704"/>
  </w:style>
  <w:style w:type="paragraph" w:styleId="Header">
    <w:name w:val="header"/>
    <w:basedOn w:val="Normal"/>
    <w:link w:val="HeaderChar"/>
    <w:uiPriority w:val="99"/>
    <w:unhideWhenUsed/>
    <w:rsid w:val="00915FDB"/>
    <w:pPr>
      <w:tabs>
        <w:tab w:val="center" w:pos="4680"/>
        <w:tab w:val="right" w:pos="9360"/>
      </w:tabs>
    </w:pPr>
  </w:style>
  <w:style w:type="character" w:customStyle="1" w:styleId="HeaderChar">
    <w:name w:val="Header Char"/>
    <w:basedOn w:val="DefaultParagraphFont"/>
    <w:link w:val="Header"/>
    <w:uiPriority w:val="99"/>
    <w:rsid w:val="00915FDB"/>
    <w:rPr>
      <w:color w:val="auto"/>
    </w:rPr>
  </w:style>
  <w:style w:type="paragraph" w:styleId="Footer">
    <w:name w:val="footer"/>
    <w:basedOn w:val="Normal"/>
    <w:link w:val="FooterChar"/>
    <w:uiPriority w:val="99"/>
    <w:unhideWhenUsed/>
    <w:rsid w:val="00915FDB"/>
    <w:pPr>
      <w:tabs>
        <w:tab w:val="center" w:pos="4680"/>
        <w:tab w:val="right" w:pos="9360"/>
      </w:tabs>
    </w:pPr>
  </w:style>
  <w:style w:type="character" w:customStyle="1" w:styleId="FooterChar">
    <w:name w:val="Footer Char"/>
    <w:basedOn w:val="DefaultParagraphFont"/>
    <w:link w:val="Footer"/>
    <w:uiPriority w:val="99"/>
    <w:rsid w:val="00915FDB"/>
    <w:rPr>
      <w:color w:val="auto"/>
    </w:rPr>
  </w:style>
  <w:style w:type="character" w:styleId="CommentReference">
    <w:name w:val="annotation reference"/>
    <w:basedOn w:val="DefaultParagraphFont"/>
    <w:uiPriority w:val="99"/>
    <w:semiHidden/>
    <w:unhideWhenUsed/>
    <w:rsid w:val="00E55100"/>
    <w:rPr>
      <w:sz w:val="16"/>
      <w:szCs w:val="16"/>
    </w:rPr>
  </w:style>
  <w:style w:type="paragraph" w:styleId="CommentText">
    <w:name w:val="annotation text"/>
    <w:basedOn w:val="Normal"/>
    <w:link w:val="CommentTextChar"/>
    <w:uiPriority w:val="99"/>
    <w:semiHidden/>
    <w:unhideWhenUsed/>
    <w:rsid w:val="00E55100"/>
    <w:rPr>
      <w:sz w:val="20"/>
      <w:szCs w:val="20"/>
    </w:rPr>
  </w:style>
  <w:style w:type="character" w:customStyle="1" w:styleId="CommentTextChar">
    <w:name w:val="Comment Text Char"/>
    <w:basedOn w:val="DefaultParagraphFont"/>
    <w:link w:val="CommentText"/>
    <w:uiPriority w:val="99"/>
    <w:semiHidden/>
    <w:rsid w:val="00E55100"/>
    <w:rPr>
      <w:color w:val="auto"/>
      <w:sz w:val="20"/>
      <w:szCs w:val="20"/>
    </w:rPr>
  </w:style>
  <w:style w:type="paragraph" w:styleId="CommentSubject">
    <w:name w:val="annotation subject"/>
    <w:basedOn w:val="CommentText"/>
    <w:next w:val="CommentText"/>
    <w:link w:val="CommentSubjectChar"/>
    <w:uiPriority w:val="99"/>
    <w:semiHidden/>
    <w:unhideWhenUsed/>
    <w:rsid w:val="00E55100"/>
    <w:rPr>
      <w:b/>
      <w:bCs/>
    </w:rPr>
  </w:style>
  <w:style w:type="character" w:customStyle="1" w:styleId="CommentSubjectChar">
    <w:name w:val="Comment Subject Char"/>
    <w:basedOn w:val="CommentTextChar"/>
    <w:link w:val="CommentSubject"/>
    <w:uiPriority w:val="99"/>
    <w:semiHidden/>
    <w:rsid w:val="00E55100"/>
    <w:rPr>
      <w:b/>
      <w:bCs/>
      <w:color w:val="auto"/>
      <w:sz w:val="20"/>
      <w:szCs w:val="20"/>
    </w:rPr>
  </w:style>
  <w:style w:type="paragraph" w:styleId="BalloonText">
    <w:name w:val="Balloon Text"/>
    <w:basedOn w:val="Normal"/>
    <w:link w:val="BalloonTextChar"/>
    <w:uiPriority w:val="99"/>
    <w:semiHidden/>
    <w:unhideWhenUsed/>
    <w:rsid w:val="00E551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100"/>
    <w:rPr>
      <w:rFonts w:ascii="Segoe UI" w:hAnsi="Segoe UI" w:cs="Segoe UI"/>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58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Rubio</cp:lastModifiedBy>
  <cp:revision>7</cp:revision>
  <dcterms:created xsi:type="dcterms:W3CDTF">2017-01-12T21:12:00Z</dcterms:created>
  <dcterms:modified xsi:type="dcterms:W3CDTF">2017-01-16T19:58:00Z</dcterms:modified>
</cp:coreProperties>
</file>