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2E93F0" w14:textId="77777777" w:rsidR="00536CB2" w:rsidRDefault="00505CE8">
      <w:pPr>
        <w:pStyle w:val="Title"/>
      </w:pPr>
      <w:r>
        <w:t>Electrical Overview</w:t>
      </w:r>
    </w:p>
    <w:p w14:paraId="6EEE285D" w14:textId="77777777" w:rsidR="00536CB2" w:rsidRDefault="00536CB2">
      <w:pPr>
        <w:pStyle w:val="Title"/>
      </w:pPr>
    </w:p>
    <w:p w14:paraId="418F713F" w14:textId="77777777" w:rsidR="00536CB2" w:rsidRDefault="00505CE8">
      <w:pPr>
        <w:pStyle w:val="Title"/>
        <w:jc w:val="left"/>
      </w:pPr>
      <w:commentRangeStart w:id="0"/>
      <w:r>
        <w:rPr>
          <w:sz w:val="24"/>
          <w:szCs w:val="24"/>
        </w:rPr>
        <w:t xml:space="preserve">Year: ___2017___ </w:t>
      </w:r>
      <w:r>
        <w:rPr>
          <w:sz w:val="24"/>
          <w:szCs w:val="24"/>
        </w:rPr>
        <w:tab/>
        <w:t>Semester: ___Spring_____</w:t>
      </w:r>
      <w:r>
        <w:rPr>
          <w:sz w:val="24"/>
          <w:szCs w:val="24"/>
        </w:rPr>
        <w:tab/>
        <w:t>Team: __8___ Project</w:t>
      </w:r>
      <w:proofErr w:type="gramStart"/>
      <w:r>
        <w:rPr>
          <w:sz w:val="24"/>
          <w:szCs w:val="24"/>
        </w:rPr>
        <w:t>:_</w:t>
      </w:r>
      <w:proofErr w:type="gramEnd"/>
      <w:r>
        <w:rPr>
          <w:sz w:val="24"/>
          <w:szCs w:val="24"/>
        </w:rPr>
        <w:t>________</w:t>
      </w:r>
      <w:proofErr w:type="spellStart"/>
      <w:r>
        <w:rPr>
          <w:sz w:val="24"/>
          <w:szCs w:val="24"/>
        </w:rPr>
        <w:t>Barbot</w:t>
      </w:r>
      <w:proofErr w:type="spellEnd"/>
      <w:r>
        <w:rPr>
          <w:sz w:val="24"/>
          <w:szCs w:val="24"/>
        </w:rPr>
        <w:t>___________________</w:t>
      </w:r>
    </w:p>
    <w:p w14:paraId="36F8424C" w14:textId="77777777" w:rsidR="00536CB2" w:rsidRDefault="00505CE8">
      <w:pPr>
        <w:pStyle w:val="Title"/>
        <w:jc w:val="left"/>
      </w:pPr>
      <w:r>
        <w:rPr>
          <w:sz w:val="24"/>
          <w:szCs w:val="24"/>
        </w:rPr>
        <w:t>Creation Date: ____2/1/2017____</w:t>
      </w:r>
      <w:r>
        <w:rPr>
          <w:sz w:val="24"/>
          <w:szCs w:val="24"/>
        </w:rPr>
        <w:tab/>
      </w:r>
      <w:r>
        <w:rPr>
          <w:sz w:val="24"/>
          <w:szCs w:val="24"/>
        </w:rPr>
        <w:tab/>
      </w:r>
      <w:proofErr w:type="gramStart"/>
      <w:r>
        <w:rPr>
          <w:sz w:val="24"/>
          <w:szCs w:val="24"/>
        </w:rPr>
        <w:t>Last</w:t>
      </w:r>
      <w:proofErr w:type="gramEnd"/>
      <w:r>
        <w:rPr>
          <w:sz w:val="24"/>
          <w:szCs w:val="24"/>
        </w:rPr>
        <w:t xml:space="preserve"> Modified: February 1st</w:t>
      </w:r>
      <w:r>
        <w:rPr>
          <w:b w:val="0"/>
          <w:sz w:val="24"/>
          <w:szCs w:val="24"/>
        </w:rPr>
        <w:t>, 2017</w:t>
      </w:r>
    </w:p>
    <w:p w14:paraId="6D14313A" w14:textId="77777777" w:rsidR="00536CB2" w:rsidRDefault="00505CE8">
      <w:pPr>
        <w:pStyle w:val="Title"/>
        <w:jc w:val="left"/>
      </w:pPr>
      <w:r>
        <w:rPr>
          <w:sz w:val="24"/>
          <w:szCs w:val="24"/>
        </w:rPr>
        <w:t>Author:  _____</w:t>
      </w:r>
      <w:proofErr w:type="spellStart"/>
      <w:r>
        <w:rPr>
          <w:sz w:val="24"/>
          <w:szCs w:val="24"/>
        </w:rPr>
        <w:t>Junjie</w:t>
      </w:r>
      <w:proofErr w:type="spellEnd"/>
      <w:r>
        <w:rPr>
          <w:sz w:val="24"/>
          <w:szCs w:val="24"/>
        </w:rPr>
        <w:t xml:space="preserve"> Wang________</w:t>
      </w:r>
      <w:r>
        <w:rPr>
          <w:sz w:val="24"/>
          <w:szCs w:val="24"/>
        </w:rPr>
        <w:tab/>
        <w:t>Email: ___wang1764@purdue.edu__</w:t>
      </w:r>
      <w:commentRangeEnd w:id="0"/>
      <w:r w:rsidR="00DE699B">
        <w:rPr>
          <w:rStyle w:val="CommentReference"/>
          <w:b w:val="0"/>
        </w:rPr>
        <w:commentReference w:id="0"/>
      </w:r>
    </w:p>
    <w:p w14:paraId="3AB1732F" w14:textId="77777777" w:rsidR="00536CB2" w:rsidRDefault="00505CE8">
      <w:pPr>
        <w:pStyle w:val="Title"/>
        <w:jc w:val="left"/>
      </w:pPr>
      <w:r>
        <w:rPr>
          <w:sz w:val="24"/>
          <w:szCs w:val="24"/>
        </w:rPr>
        <w:t>Assignment Evaluation:</w:t>
      </w:r>
    </w:p>
    <w:p w14:paraId="449CA851" w14:textId="77777777" w:rsidR="00536CB2" w:rsidRDefault="00536CB2">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536CB2" w14:paraId="5F7BEAAE"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8F207E3" w14:textId="77777777" w:rsidR="00536CB2" w:rsidRDefault="00505CE8">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08256EDA" w14:textId="77777777" w:rsidR="00536CB2" w:rsidRDefault="00505CE8">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1F1A5D71" w14:textId="77777777" w:rsidR="00536CB2" w:rsidRDefault="00505CE8">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517F6D06" w14:textId="77777777" w:rsidR="00536CB2" w:rsidRDefault="00505CE8">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20866921" w14:textId="77777777" w:rsidR="00536CB2" w:rsidRDefault="00505CE8">
            <w:pPr>
              <w:jc w:val="center"/>
            </w:pPr>
            <w:r>
              <w:rPr>
                <w:rFonts w:ascii="Calibri" w:eastAsia="Calibri" w:hAnsi="Calibri" w:cs="Calibri"/>
                <w:b/>
                <w:sz w:val="22"/>
                <w:szCs w:val="22"/>
              </w:rPr>
              <w:t>Notes</w:t>
            </w:r>
          </w:p>
        </w:tc>
      </w:tr>
      <w:tr w:rsidR="00536CB2" w14:paraId="4E8F3C4B"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FE7114B" w14:textId="77777777" w:rsidR="00536CB2" w:rsidRDefault="00505CE8">
            <w:r>
              <w:rPr>
                <w:rFonts w:ascii="Calibri" w:eastAsia="Calibri" w:hAnsi="Calibri" w:cs="Calibri"/>
                <w:b/>
                <w:sz w:val="22"/>
                <w:szCs w:val="22"/>
              </w:rPr>
              <w:t>Assignment-Specific Items</w:t>
            </w:r>
          </w:p>
        </w:tc>
      </w:tr>
      <w:tr w:rsidR="00536CB2" w14:paraId="26227E55"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6808DF1D" w14:textId="77777777" w:rsidR="00536CB2" w:rsidRDefault="00505CE8">
            <w:r>
              <w:rPr>
                <w:rFonts w:ascii="Calibri" w:eastAsia="Calibri" w:hAnsi="Calibri" w:cs="Calibri"/>
                <w:b/>
                <w:sz w:val="22"/>
                <w:szCs w:val="22"/>
              </w:rPr>
              <w:t>Electrical Overview</w:t>
            </w:r>
          </w:p>
        </w:tc>
        <w:tc>
          <w:tcPr>
            <w:tcW w:w="1236" w:type="dxa"/>
            <w:tcBorders>
              <w:top w:val="nil"/>
              <w:left w:val="nil"/>
              <w:bottom w:val="single" w:sz="4" w:space="0" w:color="000000"/>
              <w:right w:val="single" w:sz="4" w:space="0" w:color="000000"/>
            </w:tcBorders>
            <w:shd w:val="clear" w:color="auto" w:fill="FFFFFF"/>
            <w:vAlign w:val="bottom"/>
          </w:tcPr>
          <w:p w14:paraId="37643B85" w14:textId="2DD3C7F4" w:rsidR="00536CB2" w:rsidRDefault="00826B50">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1B4C2AF2" w14:textId="77777777" w:rsidR="00536CB2" w:rsidRDefault="00505CE8">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54184048" w14:textId="3EE55BDF" w:rsidR="00536CB2" w:rsidRDefault="00826B50">
            <w:pPr>
              <w:jc w:val="center"/>
            </w:pPr>
            <w:r>
              <w:t>15</w:t>
            </w:r>
          </w:p>
        </w:tc>
        <w:tc>
          <w:tcPr>
            <w:tcW w:w="3798" w:type="dxa"/>
            <w:tcBorders>
              <w:top w:val="nil"/>
              <w:left w:val="nil"/>
              <w:bottom w:val="single" w:sz="4" w:space="0" w:color="000000"/>
              <w:right w:val="single" w:sz="4" w:space="0" w:color="000000"/>
            </w:tcBorders>
            <w:shd w:val="clear" w:color="auto" w:fill="FFFFFF"/>
            <w:vAlign w:val="bottom"/>
          </w:tcPr>
          <w:p w14:paraId="4166F71A" w14:textId="77777777" w:rsidR="00536CB2" w:rsidRDefault="00505CE8">
            <w:r>
              <w:rPr>
                <w:rFonts w:ascii="Calibri" w:eastAsia="Calibri" w:hAnsi="Calibri" w:cs="Calibri"/>
                <w:sz w:val="22"/>
                <w:szCs w:val="22"/>
              </w:rPr>
              <w:t> </w:t>
            </w:r>
          </w:p>
        </w:tc>
      </w:tr>
      <w:tr w:rsidR="00536CB2" w14:paraId="12DCB197"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14554D36" w14:textId="77777777" w:rsidR="00536CB2" w:rsidRDefault="00505CE8">
            <w:r>
              <w:rPr>
                <w:rFonts w:ascii="Calibri" w:eastAsia="Calibri" w:hAnsi="Calibri" w:cs="Calibri"/>
                <w:b/>
                <w:sz w:val="22"/>
                <w:szCs w:val="22"/>
              </w:rPr>
              <w:t>Electrical Considerations</w:t>
            </w:r>
          </w:p>
        </w:tc>
        <w:tc>
          <w:tcPr>
            <w:tcW w:w="1236" w:type="dxa"/>
            <w:tcBorders>
              <w:top w:val="nil"/>
              <w:left w:val="nil"/>
              <w:bottom w:val="single" w:sz="4" w:space="0" w:color="000000"/>
              <w:right w:val="single" w:sz="4" w:space="0" w:color="000000"/>
            </w:tcBorders>
            <w:shd w:val="clear" w:color="auto" w:fill="FFFFFF"/>
            <w:vAlign w:val="bottom"/>
          </w:tcPr>
          <w:p w14:paraId="277FCB4A" w14:textId="6C8E655E" w:rsidR="00536CB2" w:rsidRDefault="00826B50">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6CA691F9" w14:textId="77777777" w:rsidR="00536CB2" w:rsidRDefault="00505CE8">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4D3AF139" w14:textId="1BA5B389" w:rsidR="00536CB2" w:rsidRDefault="00826B50">
            <w:pPr>
              <w:jc w:val="center"/>
            </w:pPr>
            <w:r>
              <w:t>15</w:t>
            </w:r>
          </w:p>
        </w:tc>
        <w:tc>
          <w:tcPr>
            <w:tcW w:w="3798" w:type="dxa"/>
            <w:tcBorders>
              <w:top w:val="nil"/>
              <w:left w:val="nil"/>
              <w:bottom w:val="single" w:sz="4" w:space="0" w:color="000000"/>
              <w:right w:val="single" w:sz="4" w:space="0" w:color="000000"/>
            </w:tcBorders>
            <w:shd w:val="clear" w:color="auto" w:fill="FFFFFF"/>
            <w:vAlign w:val="bottom"/>
          </w:tcPr>
          <w:p w14:paraId="6944E39B" w14:textId="77777777" w:rsidR="00536CB2" w:rsidRDefault="00505CE8">
            <w:r>
              <w:rPr>
                <w:rFonts w:ascii="Calibri" w:eastAsia="Calibri" w:hAnsi="Calibri" w:cs="Calibri"/>
                <w:sz w:val="22"/>
                <w:szCs w:val="22"/>
              </w:rPr>
              <w:t> </w:t>
            </w:r>
          </w:p>
        </w:tc>
      </w:tr>
      <w:tr w:rsidR="00536CB2" w14:paraId="6F31067D"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3795A022" w14:textId="77777777" w:rsidR="00536CB2" w:rsidRDefault="00505CE8">
            <w:r>
              <w:rPr>
                <w:rFonts w:ascii="Calibri" w:eastAsia="Calibri" w:hAnsi="Calibri" w:cs="Calibri"/>
                <w:b/>
                <w:sz w:val="22"/>
                <w:szCs w:val="22"/>
              </w:rPr>
              <w:t>Interface Considerations</w:t>
            </w:r>
          </w:p>
        </w:tc>
        <w:tc>
          <w:tcPr>
            <w:tcW w:w="1236" w:type="dxa"/>
            <w:tcBorders>
              <w:top w:val="nil"/>
              <w:left w:val="nil"/>
              <w:bottom w:val="single" w:sz="4" w:space="0" w:color="000000"/>
              <w:right w:val="single" w:sz="4" w:space="0" w:color="000000"/>
            </w:tcBorders>
            <w:shd w:val="clear" w:color="auto" w:fill="FFFFFF"/>
            <w:vAlign w:val="bottom"/>
          </w:tcPr>
          <w:p w14:paraId="022D0DA0" w14:textId="23220E61" w:rsidR="00536CB2" w:rsidRDefault="00826B50">
            <w:pPr>
              <w:jc w:val="center"/>
            </w:pPr>
            <w:r>
              <w:t>4.5</w:t>
            </w:r>
          </w:p>
        </w:tc>
        <w:tc>
          <w:tcPr>
            <w:tcW w:w="944" w:type="dxa"/>
            <w:tcBorders>
              <w:top w:val="nil"/>
              <w:left w:val="nil"/>
              <w:bottom w:val="single" w:sz="4" w:space="0" w:color="000000"/>
              <w:right w:val="single" w:sz="4" w:space="0" w:color="000000"/>
            </w:tcBorders>
            <w:shd w:val="clear" w:color="auto" w:fill="FFFFFF"/>
            <w:vAlign w:val="bottom"/>
          </w:tcPr>
          <w:p w14:paraId="15705B5D" w14:textId="77777777" w:rsidR="00536CB2" w:rsidRDefault="00505CE8">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126DC705" w14:textId="30AA9869" w:rsidR="00536CB2" w:rsidRDefault="00826B50">
            <w:pPr>
              <w:jc w:val="center"/>
            </w:pPr>
            <w:r>
              <w:t>13.5</w:t>
            </w:r>
          </w:p>
        </w:tc>
        <w:tc>
          <w:tcPr>
            <w:tcW w:w="3798" w:type="dxa"/>
            <w:tcBorders>
              <w:top w:val="nil"/>
              <w:left w:val="nil"/>
              <w:bottom w:val="single" w:sz="4" w:space="0" w:color="000000"/>
              <w:right w:val="single" w:sz="4" w:space="0" w:color="000000"/>
            </w:tcBorders>
            <w:shd w:val="clear" w:color="auto" w:fill="FFFFFF"/>
            <w:vAlign w:val="bottom"/>
          </w:tcPr>
          <w:p w14:paraId="1878D932" w14:textId="77777777" w:rsidR="00536CB2" w:rsidRDefault="00505CE8">
            <w:r>
              <w:rPr>
                <w:rFonts w:ascii="Calibri" w:eastAsia="Calibri" w:hAnsi="Calibri" w:cs="Calibri"/>
                <w:sz w:val="22"/>
                <w:szCs w:val="22"/>
              </w:rPr>
              <w:t> </w:t>
            </w:r>
          </w:p>
        </w:tc>
      </w:tr>
      <w:tr w:rsidR="00536CB2" w14:paraId="0A0F4DD4"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46D2D382" w14:textId="77777777" w:rsidR="00536CB2" w:rsidRDefault="00505CE8">
            <w:r>
              <w:rPr>
                <w:rFonts w:ascii="Calibri" w:eastAsia="Calibri" w:hAnsi="Calibri" w:cs="Calibri"/>
                <w:b/>
                <w:sz w:val="22"/>
                <w:szCs w:val="22"/>
              </w:rPr>
              <w:t>System Block Diagram</w:t>
            </w:r>
          </w:p>
        </w:tc>
        <w:tc>
          <w:tcPr>
            <w:tcW w:w="1236" w:type="dxa"/>
            <w:tcBorders>
              <w:top w:val="nil"/>
              <w:left w:val="nil"/>
              <w:bottom w:val="single" w:sz="4" w:space="0" w:color="000000"/>
              <w:right w:val="single" w:sz="4" w:space="0" w:color="000000"/>
            </w:tcBorders>
            <w:shd w:val="clear" w:color="auto" w:fill="FFFFFF"/>
            <w:vAlign w:val="bottom"/>
          </w:tcPr>
          <w:p w14:paraId="210903DC" w14:textId="4EB57A4F" w:rsidR="00536CB2" w:rsidRDefault="00826B50">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71E5DC65" w14:textId="77777777" w:rsidR="00536CB2" w:rsidRDefault="00505CE8">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1A4507DA" w14:textId="00025055" w:rsidR="00536CB2" w:rsidRDefault="00826B50">
            <w:pPr>
              <w:jc w:val="center"/>
            </w:pPr>
            <w:r>
              <w:t>15</w:t>
            </w:r>
          </w:p>
        </w:tc>
        <w:tc>
          <w:tcPr>
            <w:tcW w:w="3798" w:type="dxa"/>
            <w:tcBorders>
              <w:top w:val="nil"/>
              <w:left w:val="nil"/>
              <w:bottom w:val="single" w:sz="4" w:space="0" w:color="000000"/>
              <w:right w:val="single" w:sz="4" w:space="0" w:color="000000"/>
            </w:tcBorders>
            <w:shd w:val="clear" w:color="auto" w:fill="FFFFFF"/>
            <w:vAlign w:val="bottom"/>
          </w:tcPr>
          <w:p w14:paraId="654B0518" w14:textId="77777777" w:rsidR="00536CB2" w:rsidRDefault="00505CE8">
            <w:r>
              <w:rPr>
                <w:rFonts w:ascii="Calibri" w:eastAsia="Calibri" w:hAnsi="Calibri" w:cs="Calibri"/>
                <w:sz w:val="22"/>
                <w:szCs w:val="22"/>
              </w:rPr>
              <w:t> </w:t>
            </w:r>
          </w:p>
        </w:tc>
      </w:tr>
      <w:tr w:rsidR="00536CB2" w14:paraId="3710D62C"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82964E8" w14:textId="77777777" w:rsidR="00536CB2" w:rsidRDefault="00505CE8">
            <w:r>
              <w:rPr>
                <w:rFonts w:ascii="Calibri" w:eastAsia="Calibri" w:hAnsi="Calibri" w:cs="Calibri"/>
                <w:b/>
                <w:sz w:val="22"/>
                <w:szCs w:val="22"/>
              </w:rPr>
              <w:t>Writing-Specific Items</w:t>
            </w:r>
          </w:p>
        </w:tc>
      </w:tr>
      <w:tr w:rsidR="00536CB2" w14:paraId="7A12E3BB"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1BF5312D" w14:textId="77777777" w:rsidR="00536CB2" w:rsidRDefault="00505CE8">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shd w:val="clear" w:color="auto" w:fill="FFFFFF"/>
            <w:vAlign w:val="bottom"/>
          </w:tcPr>
          <w:p w14:paraId="286C4100" w14:textId="7DF58327" w:rsidR="00536CB2" w:rsidRDefault="00826B50">
            <w:pPr>
              <w:jc w:val="center"/>
            </w:pPr>
            <w:r>
              <w:t>4.5</w:t>
            </w:r>
          </w:p>
        </w:tc>
        <w:tc>
          <w:tcPr>
            <w:tcW w:w="944" w:type="dxa"/>
            <w:tcBorders>
              <w:top w:val="nil"/>
              <w:left w:val="nil"/>
              <w:bottom w:val="single" w:sz="4" w:space="0" w:color="000000"/>
              <w:right w:val="single" w:sz="4" w:space="0" w:color="000000"/>
            </w:tcBorders>
            <w:shd w:val="clear" w:color="auto" w:fill="FFFFFF"/>
            <w:vAlign w:val="bottom"/>
          </w:tcPr>
          <w:p w14:paraId="5C065293" w14:textId="77777777" w:rsidR="00536CB2" w:rsidRDefault="00505CE8">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799AA65E" w14:textId="73D089F1" w:rsidR="00536CB2" w:rsidRDefault="00826B50">
            <w:pPr>
              <w:jc w:val="center"/>
            </w:pPr>
            <w:r>
              <w:t>9</w:t>
            </w:r>
          </w:p>
        </w:tc>
        <w:tc>
          <w:tcPr>
            <w:tcW w:w="3798" w:type="dxa"/>
            <w:tcBorders>
              <w:top w:val="nil"/>
              <w:left w:val="nil"/>
              <w:bottom w:val="single" w:sz="4" w:space="0" w:color="000000"/>
              <w:right w:val="single" w:sz="4" w:space="0" w:color="000000"/>
            </w:tcBorders>
            <w:shd w:val="clear" w:color="auto" w:fill="FFFFFF"/>
            <w:vAlign w:val="bottom"/>
          </w:tcPr>
          <w:p w14:paraId="3CED639A" w14:textId="77777777" w:rsidR="00536CB2" w:rsidRDefault="00505CE8">
            <w:r>
              <w:rPr>
                <w:rFonts w:ascii="Calibri" w:eastAsia="Calibri" w:hAnsi="Calibri" w:cs="Calibri"/>
                <w:sz w:val="22"/>
                <w:szCs w:val="22"/>
              </w:rPr>
              <w:t> </w:t>
            </w:r>
          </w:p>
        </w:tc>
      </w:tr>
      <w:tr w:rsidR="00536CB2" w14:paraId="3ED92DB6"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41B78681" w14:textId="77777777" w:rsidR="00536CB2" w:rsidRDefault="00505CE8">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shd w:val="clear" w:color="auto" w:fill="FFFFFF"/>
            <w:vAlign w:val="bottom"/>
          </w:tcPr>
          <w:p w14:paraId="38AFC939" w14:textId="79A304A1" w:rsidR="00536CB2" w:rsidRDefault="00826B50">
            <w:pPr>
              <w:jc w:val="center"/>
            </w:pPr>
            <w:r>
              <w:t>4.5</w:t>
            </w:r>
          </w:p>
        </w:tc>
        <w:tc>
          <w:tcPr>
            <w:tcW w:w="944" w:type="dxa"/>
            <w:tcBorders>
              <w:top w:val="nil"/>
              <w:left w:val="nil"/>
              <w:bottom w:val="single" w:sz="4" w:space="0" w:color="000000"/>
              <w:right w:val="single" w:sz="4" w:space="0" w:color="000000"/>
            </w:tcBorders>
            <w:shd w:val="clear" w:color="auto" w:fill="FFFFFF"/>
            <w:vAlign w:val="bottom"/>
          </w:tcPr>
          <w:p w14:paraId="4AC758B0" w14:textId="77777777" w:rsidR="00536CB2" w:rsidRDefault="00505CE8">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shd w:val="clear" w:color="auto" w:fill="FFFFFF"/>
            <w:vAlign w:val="bottom"/>
          </w:tcPr>
          <w:p w14:paraId="5CA22EA1" w14:textId="2248E42E" w:rsidR="00536CB2" w:rsidRDefault="00826B50">
            <w:pPr>
              <w:jc w:val="center"/>
            </w:pPr>
            <w:r>
              <w:t>4.5</w:t>
            </w:r>
          </w:p>
        </w:tc>
        <w:tc>
          <w:tcPr>
            <w:tcW w:w="3798" w:type="dxa"/>
            <w:tcBorders>
              <w:top w:val="nil"/>
              <w:left w:val="nil"/>
              <w:bottom w:val="single" w:sz="4" w:space="0" w:color="000000"/>
              <w:right w:val="single" w:sz="4" w:space="0" w:color="000000"/>
            </w:tcBorders>
            <w:shd w:val="clear" w:color="auto" w:fill="FFFFFF"/>
            <w:vAlign w:val="bottom"/>
          </w:tcPr>
          <w:p w14:paraId="54E3B665" w14:textId="77777777" w:rsidR="00536CB2" w:rsidRDefault="00505CE8">
            <w:r>
              <w:rPr>
                <w:rFonts w:ascii="Calibri" w:eastAsia="Calibri" w:hAnsi="Calibri" w:cs="Calibri"/>
                <w:sz w:val="22"/>
                <w:szCs w:val="22"/>
              </w:rPr>
              <w:t> </w:t>
            </w:r>
          </w:p>
        </w:tc>
      </w:tr>
      <w:tr w:rsidR="00536CB2" w14:paraId="71FD4711"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2CBB83F9" w14:textId="77777777" w:rsidR="00536CB2" w:rsidRDefault="00505CE8">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shd w:val="clear" w:color="auto" w:fill="FFFFFF"/>
            <w:vAlign w:val="bottom"/>
          </w:tcPr>
          <w:p w14:paraId="30C2ADAB" w14:textId="5D7A32B9" w:rsidR="00536CB2" w:rsidRDefault="00826B50">
            <w:pPr>
              <w:jc w:val="center"/>
            </w:pPr>
            <w:r>
              <w:t>5</w:t>
            </w:r>
          </w:p>
        </w:tc>
        <w:tc>
          <w:tcPr>
            <w:tcW w:w="944" w:type="dxa"/>
            <w:tcBorders>
              <w:top w:val="nil"/>
              <w:left w:val="nil"/>
              <w:bottom w:val="single" w:sz="4" w:space="0" w:color="000000"/>
              <w:right w:val="single" w:sz="4" w:space="0" w:color="000000"/>
            </w:tcBorders>
            <w:shd w:val="clear" w:color="auto" w:fill="FFFFFF"/>
            <w:vAlign w:val="bottom"/>
          </w:tcPr>
          <w:p w14:paraId="378D342A" w14:textId="77777777" w:rsidR="00536CB2" w:rsidRDefault="00505CE8">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3F170E31" w14:textId="61668343" w:rsidR="00536CB2" w:rsidRDefault="00826B50">
            <w:pPr>
              <w:jc w:val="center"/>
            </w:pPr>
            <w:r>
              <w:t>10</w:t>
            </w:r>
          </w:p>
        </w:tc>
        <w:tc>
          <w:tcPr>
            <w:tcW w:w="3798" w:type="dxa"/>
            <w:tcBorders>
              <w:top w:val="nil"/>
              <w:left w:val="nil"/>
              <w:bottom w:val="single" w:sz="4" w:space="0" w:color="000000"/>
              <w:right w:val="single" w:sz="4" w:space="0" w:color="000000"/>
            </w:tcBorders>
            <w:shd w:val="clear" w:color="auto" w:fill="FFFFFF"/>
            <w:vAlign w:val="bottom"/>
          </w:tcPr>
          <w:p w14:paraId="72884CF5" w14:textId="77777777" w:rsidR="00536CB2" w:rsidRDefault="00505CE8">
            <w:r>
              <w:rPr>
                <w:rFonts w:ascii="Calibri" w:eastAsia="Calibri" w:hAnsi="Calibri" w:cs="Calibri"/>
                <w:sz w:val="22"/>
                <w:szCs w:val="22"/>
              </w:rPr>
              <w:t> </w:t>
            </w:r>
          </w:p>
        </w:tc>
      </w:tr>
      <w:tr w:rsidR="00536CB2" w14:paraId="0399B9AE"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1C9C3EF4" w14:textId="77777777" w:rsidR="00536CB2" w:rsidRDefault="00505CE8">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shd w:val="clear" w:color="auto" w:fill="FFFFFF"/>
            <w:vAlign w:val="bottom"/>
          </w:tcPr>
          <w:p w14:paraId="3127E026" w14:textId="4BD5A079" w:rsidR="00536CB2" w:rsidRDefault="00826B50">
            <w:pPr>
              <w:jc w:val="center"/>
            </w:pPr>
            <w:r>
              <w:t>4.5</w:t>
            </w:r>
          </w:p>
        </w:tc>
        <w:tc>
          <w:tcPr>
            <w:tcW w:w="944" w:type="dxa"/>
            <w:tcBorders>
              <w:top w:val="nil"/>
              <w:left w:val="nil"/>
              <w:bottom w:val="single" w:sz="4" w:space="0" w:color="000000"/>
              <w:right w:val="single" w:sz="4" w:space="0" w:color="000000"/>
            </w:tcBorders>
            <w:shd w:val="clear" w:color="auto" w:fill="FFFFFF"/>
            <w:vAlign w:val="bottom"/>
          </w:tcPr>
          <w:p w14:paraId="61CECC8C" w14:textId="77777777" w:rsidR="00536CB2" w:rsidRDefault="00505CE8">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558A0048" w14:textId="34C69747" w:rsidR="00536CB2" w:rsidRDefault="00826B50">
            <w:pPr>
              <w:jc w:val="center"/>
            </w:pPr>
            <w:r>
              <w:t>13.5</w:t>
            </w:r>
          </w:p>
        </w:tc>
        <w:tc>
          <w:tcPr>
            <w:tcW w:w="3798" w:type="dxa"/>
            <w:tcBorders>
              <w:top w:val="nil"/>
              <w:left w:val="nil"/>
              <w:bottom w:val="single" w:sz="4" w:space="0" w:color="000000"/>
              <w:right w:val="single" w:sz="4" w:space="0" w:color="000000"/>
            </w:tcBorders>
            <w:shd w:val="clear" w:color="auto" w:fill="FFFFFF"/>
            <w:vAlign w:val="bottom"/>
          </w:tcPr>
          <w:p w14:paraId="2A39B9CD" w14:textId="77777777" w:rsidR="00536CB2" w:rsidRDefault="00505CE8">
            <w:r>
              <w:rPr>
                <w:rFonts w:ascii="Calibri" w:eastAsia="Calibri" w:hAnsi="Calibri" w:cs="Calibri"/>
                <w:sz w:val="22"/>
                <w:szCs w:val="22"/>
              </w:rPr>
              <w:t> </w:t>
            </w:r>
          </w:p>
        </w:tc>
      </w:tr>
      <w:tr w:rsidR="00536CB2" w14:paraId="4BB819DA"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3B74F146" w14:textId="77777777" w:rsidR="00536CB2" w:rsidRDefault="00505CE8">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FFFFFF"/>
            <w:vAlign w:val="bottom"/>
          </w:tcPr>
          <w:p w14:paraId="1058D297" w14:textId="41A654E3" w:rsidR="00536CB2" w:rsidRDefault="00826B50">
            <w:pPr>
              <w:jc w:val="center"/>
            </w:pPr>
            <w:r>
              <w:t>95.5</w:t>
            </w:r>
            <w:bookmarkStart w:id="1" w:name="_GoBack"/>
            <w:bookmarkEnd w:id="1"/>
          </w:p>
        </w:tc>
        <w:tc>
          <w:tcPr>
            <w:tcW w:w="3798" w:type="dxa"/>
            <w:tcBorders>
              <w:top w:val="nil"/>
              <w:left w:val="nil"/>
              <w:bottom w:val="single" w:sz="4" w:space="0" w:color="000000"/>
              <w:right w:val="single" w:sz="4" w:space="0" w:color="000000"/>
            </w:tcBorders>
            <w:shd w:val="clear" w:color="auto" w:fill="FFFFFF"/>
            <w:vAlign w:val="bottom"/>
          </w:tcPr>
          <w:p w14:paraId="3A939B43" w14:textId="77777777" w:rsidR="00536CB2" w:rsidRDefault="00505CE8">
            <w:r>
              <w:rPr>
                <w:rFonts w:ascii="Calibri" w:eastAsia="Calibri" w:hAnsi="Calibri" w:cs="Calibri"/>
                <w:sz w:val="22"/>
                <w:szCs w:val="22"/>
              </w:rPr>
              <w:t> </w:t>
            </w:r>
          </w:p>
        </w:tc>
      </w:tr>
    </w:tbl>
    <w:p w14:paraId="70C4A918" w14:textId="77777777" w:rsidR="00536CB2" w:rsidRDefault="00536CB2">
      <w:pPr>
        <w:pStyle w:val="Title"/>
        <w:jc w:val="left"/>
      </w:pPr>
    </w:p>
    <w:p w14:paraId="4397E2F2" w14:textId="77777777" w:rsidR="00536CB2" w:rsidRDefault="00505CE8">
      <w:pPr>
        <w:pStyle w:val="Title"/>
        <w:jc w:val="left"/>
      </w:pPr>
      <w:r>
        <w:rPr>
          <w:sz w:val="24"/>
          <w:szCs w:val="24"/>
        </w:rPr>
        <w:t xml:space="preserve">5: Excellent </w:t>
      </w:r>
      <w:r>
        <w:rPr>
          <w:sz w:val="24"/>
          <w:szCs w:val="24"/>
        </w:rPr>
        <w:tab/>
        <w:t>4: Good     3: Acceptable    2: Poor     1: Very Poor    0: Not attempted</w:t>
      </w:r>
    </w:p>
    <w:p w14:paraId="34EA470A" w14:textId="77777777" w:rsidR="00536CB2" w:rsidRDefault="00536CB2">
      <w:pPr>
        <w:pStyle w:val="Title"/>
        <w:jc w:val="left"/>
      </w:pPr>
    </w:p>
    <w:p w14:paraId="1AB41E68" w14:textId="77777777" w:rsidR="00536CB2" w:rsidRDefault="00505CE8">
      <w:pPr>
        <w:pStyle w:val="Title"/>
        <w:jc w:val="left"/>
      </w:pPr>
      <w:r>
        <w:rPr>
          <w:sz w:val="24"/>
          <w:szCs w:val="24"/>
        </w:rPr>
        <w:t>General Comments:</w:t>
      </w:r>
    </w:p>
    <w:p w14:paraId="0AFF321C" w14:textId="77777777" w:rsidR="00536CB2" w:rsidRDefault="00536CB2"/>
    <w:p w14:paraId="7B3203BB" w14:textId="77777777" w:rsidR="00536CB2" w:rsidRDefault="00536CB2">
      <w:pPr>
        <w:pStyle w:val="Title"/>
        <w:jc w:val="left"/>
      </w:pPr>
    </w:p>
    <w:p w14:paraId="48C6198A" w14:textId="77777777" w:rsidR="00536CB2" w:rsidRDefault="00536CB2">
      <w:pPr>
        <w:pStyle w:val="Title"/>
        <w:jc w:val="left"/>
      </w:pPr>
    </w:p>
    <w:p w14:paraId="72CE9FAB" w14:textId="77777777" w:rsidR="00536CB2" w:rsidRDefault="00536CB2">
      <w:pPr>
        <w:pStyle w:val="Title"/>
        <w:jc w:val="left"/>
      </w:pPr>
    </w:p>
    <w:p w14:paraId="7BD04978" w14:textId="77777777" w:rsidR="00536CB2" w:rsidRDefault="00536CB2">
      <w:pPr>
        <w:pStyle w:val="Title"/>
        <w:jc w:val="left"/>
      </w:pPr>
    </w:p>
    <w:p w14:paraId="009F8598" w14:textId="77777777" w:rsidR="00536CB2" w:rsidRDefault="00536CB2">
      <w:pPr>
        <w:pStyle w:val="Title"/>
        <w:jc w:val="left"/>
      </w:pPr>
    </w:p>
    <w:p w14:paraId="02D4DB95" w14:textId="77777777" w:rsidR="00536CB2" w:rsidRDefault="00536CB2">
      <w:pPr>
        <w:pStyle w:val="Title"/>
        <w:jc w:val="left"/>
      </w:pPr>
    </w:p>
    <w:p w14:paraId="3AF8A1EC" w14:textId="77777777" w:rsidR="00536CB2" w:rsidRDefault="00536CB2">
      <w:pPr>
        <w:pStyle w:val="Title"/>
        <w:jc w:val="left"/>
      </w:pPr>
    </w:p>
    <w:p w14:paraId="6F68A1F3" w14:textId="77777777" w:rsidR="00536CB2" w:rsidRDefault="00536CB2">
      <w:pPr>
        <w:pStyle w:val="Title"/>
        <w:jc w:val="left"/>
      </w:pPr>
    </w:p>
    <w:p w14:paraId="1C19D640" w14:textId="77777777" w:rsidR="00024AAF" w:rsidRPr="00024AAF" w:rsidRDefault="00024AAF" w:rsidP="00024AAF"/>
    <w:p w14:paraId="263D092D" w14:textId="77777777" w:rsidR="00536CB2" w:rsidRDefault="00536CB2">
      <w:pPr>
        <w:pStyle w:val="Title"/>
        <w:jc w:val="left"/>
      </w:pPr>
    </w:p>
    <w:p w14:paraId="0E95D878" w14:textId="77777777" w:rsidR="00536CB2" w:rsidRDefault="00536CB2">
      <w:pPr>
        <w:pStyle w:val="Title"/>
        <w:jc w:val="left"/>
      </w:pPr>
    </w:p>
    <w:p w14:paraId="259E3442" w14:textId="77777777" w:rsidR="00536CB2" w:rsidRDefault="00536CB2">
      <w:pPr>
        <w:pStyle w:val="Title"/>
        <w:jc w:val="left"/>
      </w:pPr>
    </w:p>
    <w:p w14:paraId="41479873" w14:textId="77777777" w:rsidR="00536CB2" w:rsidRDefault="00536CB2">
      <w:pPr>
        <w:pStyle w:val="Title"/>
        <w:jc w:val="left"/>
      </w:pPr>
    </w:p>
    <w:p w14:paraId="72B050C3" w14:textId="77777777" w:rsidR="00536CB2" w:rsidRDefault="00505CE8">
      <w:pPr>
        <w:pStyle w:val="Title"/>
        <w:jc w:val="left"/>
      </w:pPr>
      <w:r>
        <w:rPr>
          <w:sz w:val="24"/>
          <w:szCs w:val="24"/>
        </w:rPr>
        <w:lastRenderedPageBreak/>
        <w:t>1.0 Electrical Overview</w:t>
      </w:r>
    </w:p>
    <w:p w14:paraId="711732A3" w14:textId="77777777" w:rsidR="00536CB2" w:rsidRDefault="00536CB2">
      <w:pPr>
        <w:pStyle w:val="Title"/>
        <w:jc w:val="left"/>
      </w:pPr>
    </w:p>
    <w:p w14:paraId="21FE8357" w14:textId="4FB72286" w:rsidR="00536CB2" w:rsidRDefault="00505CE8">
      <w:r>
        <w:t>Microcontroller needs to recei</w:t>
      </w:r>
      <w:r w:rsidR="00017B57">
        <w:t>ve and decode information from B</w:t>
      </w:r>
      <w:r>
        <w:t>luetooth module using UART. It should have PWM module, which could control the stepper motor on the cup conveyor belt. It also needs to have SPI in</w:t>
      </w:r>
      <w:r w:rsidR="00017B57">
        <w:t>terface to communicate with 16 x</w:t>
      </w:r>
      <w:r>
        <w:t xml:space="preserve"> </w:t>
      </w:r>
      <w:r w:rsidR="00017B57">
        <w:t>2 character</w:t>
      </w:r>
      <w:r>
        <w:t xml:space="preserve"> display LCD to display drink’s sta</w:t>
      </w:r>
      <w:r w:rsidR="00017B57">
        <w:t>tus. The information sent from B</w:t>
      </w:r>
      <w:r>
        <w:t xml:space="preserve">luetooth module to microcontroller is user’s order. Based on the recipe of user’s order, the microcontroller will send instruction to stepper motor controller, to make sure that the cup stopped as desired </w:t>
      </w:r>
      <w:r w:rsidR="00827BDA">
        <w:t>position</w:t>
      </w:r>
      <w:r>
        <w:t xml:space="preserve">. For different order, the amount needed from each drink will also be </w:t>
      </w:r>
      <w:r w:rsidR="00827BDA">
        <w:t>different</w:t>
      </w:r>
      <w:r>
        <w:t>. Microcontroll</w:t>
      </w:r>
      <w:r w:rsidR="009D2355">
        <w:t>er will control linear actuator and</w:t>
      </w:r>
      <w:r>
        <w:t xml:space="preserve"> the driver of drink dispenser </w:t>
      </w:r>
      <w:r w:rsidR="009D2355">
        <w:t>valve to</w:t>
      </w:r>
      <w:r>
        <w:t xml:space="preserve"> get required amount of drink. If user</w:t>
      </w:r>
      <w:r w:rsidR="00876840">
        <w:t>s</w:t>
      </w:r>
      <w:r w:rsidR="008F68F4">
        <w:t xml:space="preserve"> customize their drink, </w:t>
      </w:r>
      <w:proofErr w:type="spellStart"/>
      <w:r w:rsidR="00A54D05">
        <w:t>Barbot</w:t>
      </w:r>
      <w:proofErr w:type="spellEnd"/>
      <w:r w:rsidR="00A54D05">
        <w:t xml:space="preserve"> will send the whole recipe to the microcontroller</w:t>
      </w:r>
      <w:r w:rsidR="00847AF7">
        <w:t xml:space="preserve"> from mobile app via B</w:t>
      </w:r>
      <w:r>
        <w:t xml:space="preserve">luetooth, and then microcontroller will do the same job as the order with build in recipe. </w:t>
      </w:r>
    </w:p>
    <w:p w14:paraId="3C015847" w14:textId="77777777" w:rsidR="00536CB2" w:rsidRDefault="00536CB2">
      <w:pPr>
        <w:pStyle w:val="Title"/>
        <w:jc w:val="left"/>
      </w:pPr>
    </w:p>
    <w:p w14:paraId="1AA47410" w14:textId="77777777" w:rsidR="00536CB2" w:rsidRDefault="00505CE8">
      <w:pPr>
        <w:pStyle w:val="Title"/>
        <w:jc w:val="left"/>
      </w:pPr>
      <w:r>
        <w:rPr>
          <w:sz w:val="24"/>
          <w:szCs w:val="24"/>
        </w:rPr>
        <w:t>2.0 Electrical Considerations</w:t>
      </w:r>
    </w:p>
    <w:p w14:paraId="32053C3E" w14:textId="77777777" w:rsidR="00536CB2" w:rsidRDefault="00536CB2"/>
    <w:p w14:paraId="0DE4D35E" w14:textId="77777777" w:rsidR="00536CB2" w:rsidRDefault="00505CE8">
      <w:r>
        <w:t>2.1 Operating Frequency</w:t>
      </w:r>
    </w:p>
    <w:p w14:paraId="1E8D8382" w14:textId="77777777" w:rsidR="00536CB2" w:rsidRDefault="00536CB2"/>
    <w:p w14:paraId="35FADB35" w14:textId="5EEE8547" w:rsidR="00536CB2" w:rsidRDefault="00505CE8">
      <w:r>
        <w:t xml:space="preserve">The operating frequency of </w:t>
      </w:r>
      <w:r w:rsidR="00047D42">
        <w:t>the transmission</w:t>
      </w:r>
      <w:r>
        <w:t xml:space="preserve"> between Bluetooth module and the microcontroller is determined by the RN4020 Bluetooth module since it has </w:t>
      </w:r>
      <w:proofErr w:type="spellStart"/>
      <w:proofErr w:type="gramStart"/>
      <w:r>
        <w:t>a</w:t>
      </w:r>
      <w:proofErr w:type="spellEnd"/>
      <w:proofErr w:type="gramEnd"/>
      <w:r>
        <w:t xml:space="preserve"> operating frequency of 2.4-2.48</w:t>
      </w:r>
      <w:r w:rsidR="00F50E68">
        <w:t>GHz. [</w:t>
      </w:r>
      <w:r>
        <w:t>3] The operating frequency for the rest of our system is dictated by the microcontroller, which has an operating frequency of 32MHz</w:t>
      </w:r>
      <w:proofErr w:type="gramStart"/>
      <w:r>
        <w:t>.[</w:t>
      </w:r>
      <w:proofErr w:type="gramEnd"/>
      <w:r>
        <w:t>1] Since we want the highest operating speed, we will choose 32 MHz as the operating frequency.</w:t>
      </w:r>
    </w:p>
    <w:p w14:paraId="73B856F1" w14:textId="77777777" w:rsidR="00536CB2" w:rsidRDefault="00536CB2"/>
    <w:p w14:paraId="01EC61D4" w14:textId="77777777" w:rsidR="00536CB2" w:rsidRDefault="00536CB2"/>
    <w:p w14:paraId="6471A24F" w14:textId="77777777" w:rsidR="00536CB2" w:rsidRDefault="00505CE8">
      <w:r>
        <w:t>2.2 Power Budget</w:t>
      </w:r>
    </w:p>
    <w:p w14:paraId="766C958D" w14:textId="77777777" w:rsidR="00536CB2" w:rsidRDefault="00536CB2"/>
    <w:tbl>
      <w:tblPr>
        <w:tblStyle w:val="a0"/>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2085"/>
        <w:gridCol w:w="2265"/>
        <w:gridCol w:w="2325"/>
      </w:tblGrid>
      <w:tr w:rsidR="00536CB2" w14:paraId="6EFC404A" w14:textId="77777777">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245CC" w14:textId="77777777" w:rsidR="00536CB2" w:rsidRDefault="00505CE8">
            <w:pPr>
              <w:spacing w:line="276" w:lineRule="auto"/>
            </w:pPr>
            <w:r>
              <w:t xml:space="preserve"> </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2C7B73" w14:textId="77777777" w:rsidR="00536CB2" w:rsidRDefault="00505CE8">
            <w:pPr>
              <w:spacing w:line="276" w:lineRule="auto"/>
            </w:pPr>
            <w:r>
              <w:t>Operating Voltage</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88CA89" w14:textId="77777777" w:rsidR="00536CB2" w:rsidRDefault="00505CE8">
            <w:pPr>
              <w:spacing w:line="276" w:lineRule="auto"/>
            </w:pPr>
            <w:r>
              <w:t>Operating Current</w:t>
            </w:r>
          </w:p>
        </w:tc>
        <w:tc>
          <w:tcPr>
            <w:tcW w:w="23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CEC8DB" w14:textId="77777777" w:rsidR="00536CB2" w:rsidRDefault="00505CE8">
            <w:pPr>
              <w:spacing w:line="276" w:lineRule="auto"/>
            </w:pPr>
            <w:r>
              <w:t>Power Consumption</w:t>
            </w:r>
          </w:p>
        </w:tc>
      </w:tr>
      <w:tr w:rsidR="00536CB2" w14:paraId="64F7BD7E" w14:textId="77777777">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3B42B4" w14:textId="77777777" w:rsidR="00536CB2" w:rsidRDefault="00505CE8">
            <w:pPr>
              <w:spacing w:line="276" w:lineRule="auto"/>
            </w:pPr>
            <w:r>
              <w:t>Pic24 Microcontroller</w:t>
            </w:r>
          </w:p>
        </w:tc>
        <w:tc>
          <w:tcPr>
            <w:tcW w:w="2085" w:type="dxa"/>
            <w:tcBorders>
              <w:bottom w:val="single" w:sz="8" w:space="0" w:color="000000"/>
              <w:right w:val="single" w:sz="8" w:space="0" w:color="000000"/>
            </w:tcBorders>
            <w:tcMar>
              <w:top w:w="100" w:type="dxa"/>
              <w:left w:w="100" w:type="dxa"/>
              <w:bottom w:w="100" w:type="dxa"/>
              <w:right w:w="100" w:type="dxa"/>
            </w:tcMar>
          </w:tcPr>
          <w:p w14:paraId="227ADBEB" w14:textId="77777777" w:rsidR="00536CB2" w:rsidRDefault="00505CE8">
            <w:pPr>
              <w:spacing w:line="276" w:lineRule="auto"/>
            </w:pPr>
            <w:r>
              <w:t>2V - 3.6V</w:t>
            </w:r>
          </w:p>
        </w:tc>
        <w:tc>
          <w:tcPr>
            <w:tcW w:w="2265" w:type="dxa"/>
            <w:tcBorders>
              <w:bottom w:val="single" w:sz="8" w:space="0" w:color="000000"/>
              <w:right w:val="single" w:sz="8" w:space="0" w:color="000000"/>
            </w:tcBorders>
            <w:tcMar>
              <w:top w:w="100" w:type="dxa"/>
              <w:left w:w="100" w:type="dxa"/>
              <w:bottom w:w="100" w:type="dxa"/>
              <w:right w:w="100" w:type="dxa"/>
            </w:tcMar>
          </w:tcPr>
          <w:p w14:paraId="5E5388C2" w14:textId="77777777" w:rsidR="00536CB2" w:rsidRDefault="00505CE8">
            <w:pPr>
              <w:spacing w:line="276" w:lineRule="auto"/>
            </w:pPr>
            <w:r>
              <w:t>250 mA (maximum)</w:t>
            </w:r>
          </w:p>
        </w:tc>
        <w:tc>
          <w:tcPr>
            <w:tcW w:w="2325" w:type="dxa"/>
            <w:tcBorders>
              <w:bottom w:val="single" w:sz="8" w:space="0" w:color="000000"/>
              <w:right w:val="single" w:sz="8" w:space="0" w:color="000000"/>
            </w:tcBorders>
            <w:tcMar>
              <w:top w:w="100" w:type="dxa"/>
              <w:left w:w="100" w:type="dxa"/>
              <w:bottom w:w="100" w:type="dxa"/>
              <w:right w:w="100" w:type="dxa"/>
            </w:tcMar>
          </w:tcPr>
          <w:p w14:paraId="45B251C5" w14:textId="77777777" w:rsidR="00536CB2" w:rsidRDefault="00505CE8">
            <w:pPr>
              <w:spacing w:line="276" w:lineRule="auto"/>
            </w:pPr>
            <w:r>
              <w:t>0.5W-0.9W</w:t>
            </w:r>
          </w:p>
        </w:tc>
      </w:tr>
      <w:tr w:rsidR="00536CB2" w14:paraId="60128EE7" w14:textId="77777777">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2D7D31" w14:textId="77777777" w:rsidR="00536CB2" w:rsidRDefault="00505CE8">
            <w:pPr>
              <w:spacing w:line="276" w:lineRule="auto"/>
            </w:pPr>
            <w:r>
              <w:t>Stepper Motor</w:t>
            </w:r>
          </w:p>
        </w:tc>
        <w:tc>
          <w:tcPr>
            <w:tcW w:w="2085" w:type="dxa"/>
            <w:tcBorders>
              <w:bottom w:val="single" w:sz="8" w:space="0" w:color="000000"/>
              <w:right w:val="single" w:sz="8" w:space="0" w:color="000000"/>
            </w:tcBorders>
            <w:tcMar>
              <w:top w:w="100" w:type="dxa"/>
              <w:left w:w="100" w:type="dxa"/>
              <w:bottom w:w="100" w:type="dxa"/>
              <w:right w:w="100" w:type="dxa"/>
            </w:tcMar>
          </w:tcPr>
          <w:p w14:paraId="5F288249" w14:textId="77777777" w:rsidR="00536CB2" w:rsidRDefault="00505CE8">
            <w:pPr>
              <w:spacing w:line="276" w:lineRule="auto"/>
            </w:pPr>
            <w:r>
              <w:t>3.6V</w:t>
            </w:r>
          </w:p>
        </w:tc>
        <w:tc>
          <w:tcPr>
            <w:tcW w:w="2265" w:type="dxa"/>
            <w:tcBorders>
              <w:bottom w:val="single" w:sz="8" w:space="0" w:color="000000"/>
              <w:right w:val="single" w:sz="8" w:space="0" w:color="000000"/>
            </w:tcBorders>
            <w:tcMar>
              <w:top w:w="100" w:type="dxa"/>
              <w:left w:w="100" w:type="dxa"/>
              <w:bottom w:w="100" w:type="dxa"/>
              <w:right w:w="100" w:type="dxa"/>
            </w:tcMar>
          </w:tcPr>
          <w:p w14:paraId="301B2148" w14:textId="77777777" w:rsidR="00536CB2" w:rsidRDefault="00505CE8">
            <w:pPr>
              <w:spacing w:line="276" w:lineRule="auto"/>
            </w:pPr>
            <w:r>
              <w:t>2A</w:t>
            </w:r>
          </w:p>
        </w:tc>
        <w:tc>
          <w:tcPr>
            <w:tcW w:w="2325" w:type="dxa"/>
            <w:tcBorders>
              <w:bottom w:val="single" w:sz="8" w:space="0" w:color="000000"/>
              <w:right w:val="single" w:sz="8" w:space="0" w:color="000000"/>
            </w:tcBorders>
            <w:tcMar>
              <w:top w:w="100" w:type="dxa"/>
              <w:left w:w="100" w:type="dxa"/>
              <w:bottom w:w="100" w:type="dxa"/>
              <w:right w:w="100" w:type="dxa"/>
            </w:tcMar>
          </w:tcPr>
          <w:p w14:paraId="1BD89D2D" w14:textId="77777777" w:rsidR="00536CB2" w:rsidRDefault="00505CE8">
            <w:pPr>
              <w:spacing w:line="276" w:lineRule="auto"/>
            </w:pPr>
            <w:r>
              <w:t>7.2W</w:t>
            </w:r>
          </w:p>
        </w:tc>
      </w:tr>
      <w:tr w:rsidR="00536CB2" w14:paraId="3A22A945" w14:textId="77777777">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11FAA" w14:textId="77777777" w:rsidR="00536CB2" w:rsidRDefault="00505CE8">
            <w:pPr>
              <w:spacing w:line="276" w:lineRule="auto"/>
            </w:pPr>
            <w:r>
              <w:t>LCD</w:t>
            </w:r>
          </w:p>
        </w:tc>
        <w:tc>
          <w:tcPr>
            <w:tcW w:w="2085" w:type="dxa"/>
            <w:tcBorders>
              <w:bottom w:val="single" w:sz="8" w:space="0" w:color="000000"/>
              <w:right w:val="single" w:sz="8" w:space="0" w:color="000000"/>
            </w:tcBorders>
            <w:tcMar>
              <w:top w:w="100" w:type="dxa"/>
              <w:left w:w="100" w:type="dxa"/>
              <w:bottom w:w="100" w:type="dxa"/>
              <w:right w:w="100" w:type="dxa"/>
            </w:tcMar>
          </w:tcPr>
          <w:p w14:paraId="1D289E3E" w14:textId="77777777" w:rsidR="00536CB2" w:rsidRDefault="00505CE8">
            <w:pPr>
              <w:spacing w:line="276" w:lineRule="auto"/>
            </w:pPr>
            <w:r>
              <w:t>4.75V - 5.25V</w:t>
            </w:r>
          </w:p>
        </w:tc>
        <w:tc>
          <w:tcPr>
            <w:tcW w:w="2265" w:type="dxa"/>
            <w:tcBorders>
              <w:bottom w:val="single" w:sz="8" w:space="0" w:color="000000"/>
              <w:right w:val="single" w:sz="8" w:space="0" w:color="000000"/>
            </w:tcBorders>
            <w:tcMar>
              <w:top w:w="100" w:type="dxa"/>
              <w:left w:w="100" w:type="dxa"/>
              <w:bottom w:w="100" w:type="dxa"/>
              <w:right w:w="100" w:type="dxa"/>
            </w:tcMar>
          </w:tcPr>
          <w:p w14:paraId="3A4B7010" w14:textId="77777777" w:rsidR="00536CB2" w:rsidRDefault="00505CE8">
            <w:pPr>
              <w:spacing w:line="276" w:lineRule="auto"/>
            </w:pPr>
            <w:r>
              <w:t>120mA</w:t>
            </w:r>
          </w:p>
        </w:tc>
        <w:tc>
          <w:tcPr>
            <w:tcW w:w="2325" w:type="dxa"/>
            <w:tcBorders>
              <w:bottom w:val="single" w:sz="8" w:space="0" w:color="000000"/>
              <w:right w:val="single" w:sz="8" w:space="0" w:color="000000"/>
            </w:tcBorders>
            <w:tcMar>
              <w:top w:w="100" w:type="dxa"/>
              <w:left w:w="100" w:type="dxa"/>
              <w:bottom w:w="100" w:type="dxa"/>
              <w:right w:w="100" w:type="dxa"/>
            </w:tcMar>
          </w:tcPr>
          <w:p w14:paraId="7B16F0D9" w14:textId="77777777" w:rsidR="00536CB2" w:rsidRDefault="00505CE8">
            <w:pPr>
              <w:spacing w:line="276" w:lineRule="auto"/>
            </w:pPr>
            <w:r>
              <w:t>0.57W - 0.63W</w:t>
            </w:r>
          </w:p>
        </w:tc>
      </w:tr>
      <w:tr w:rsidR="00536CB2" w14:paraId="2818D0C4" w14:textId="77777777">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C4A065" w14:textId="77777777" w:rsidR="00536CB2" w:rsidRDefault="00505CE8">
            <w:pPr>
              <w:spacing w:line="276" w:lineRule="auto"/>
            </w:pPr>
            <w:r>
              <w:t>Linear actuator</w:t>
            </w:r>
          </w:p>
        </w:tc>
        <w:tc>
          <w:tcPr>
            <w:tcW w:w="2085" w:type="dxa"/>
            <w:tcBorders>
              <w:bottom w:val="single" w:sz="8" w:space="0" w:color="000000"/>
              <w:right w:val="single" w:sz="8" w:space="0" w:color="000000"/>
            </w:tcBorders>
            <w:tcMar>
              <w:top w:w="100" w:type="dxa"/>
              <w:left w:w="100" w:type="dxa"/>
              <w:bottom w:w="100" w:type="dxa"/>
              <w:right w:w="100" w:type="dxa"/>
            </w:tcMar>
          </w:tcPr>
          <w:p w14:paraId="384A24D9" w14:textId="77777777" w:rsidR="00536CB2" w:rsidRDefault="00505CE8">
            <w:pPr>
              <w:spacing w:line="276" w:lineRule="auto"/>
            </w:pPr>
            <w:r>
              <w:t>12V</w:t>
            </w:r>
          </w:p>
        </w:tc>
        <w:tc>
          <w:tcPr>
            <w:tcW w:w="2265" w:type="dxa"/>
            <w:tcBorders>
              <w:bottom w:val="single" w:sz="8" w:space="0" w:color="000000"/>
              <w:right w:val="single" w:sz="8" w:space="0" w:color="000000"/>
            </w:tcBorders>
            <w:tcMar>
              <w:top w:w="100" w:type="dxa"/>
              <w:left w:w="100" w:type="dxa"/>
              <w:bottom w:w="100" w:type="dxa"/>
              <w:right w:w="100" w:type="dxa"/>
            </w:tcMar>
          </w:tcPr>
          <w:p w14:paraId="0F7470BA" w14:textId="77777777" w:rsidR="00536CB2" w:rsidRDefault="00505CE8">
            <w:pPr>
              <w:spacing w:line="276" w:lineRule="auto"/>
            </w:pPr>
            <w:r>
              <w:t>750mA</w:t>
            </w:r>
          </w:p>
        </w:tc>
        <w:tc>
          <w:tcPr>
            <w:tcW w:w="2325" w:type="dxa"/>
            <w:tcBorders>
              <w:bottom w:val="single" w:sz="8" w:space="0" w:color="000000"/>
              <w:right w:val="single" w:sz="8" w:space="0" w:color="000000"/>
            </w:tcBorders>
            <w:tcMar>
              <w:top w:w="100" w:type="dxa"/>
              <w:left w:w="100" w:type="dxa"/>
              <w:bottom w:w="100" w:type="dxa"/>
              <w:right w:w="100" w:type="dxa"/>
            </w:tcMar>
          </w:tcPr>
          <w:p w14:paraId="01154586" w14:textId="77777777" w:rsidR="00536CB2" w:rsidRDefault="00505CE8">
            <w:pPr>
              <w:spacing w:line="276" w:lineRule="auto"/>
            </w:pPr>
            <w:r>
              <w:t>9W</w:t>
            </w:r>
          </w:p>
        </w:tc>
      </w:tr>
      <w:tr w:rsidR="00536CB2" w14:paraId="41AE65A9" w14:textId="77777777">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0DB3B0" w14:textId="77777777" w:rsidR="00536CB2" w:rsidRDefault="00505CE8">
            <w:pPr>
              <w:spacing w:line="276" w:lineRule="auto"/>
            </w:pPr>
            <w:r>
              <w:t xml:space="preserve">Bluetooth Module </w:t>
            </w:r>
          </w:p>
        </w:tc>
        <w:tc>
          <w:tcPr>
            <w:tcW w:w="2085" w:type="dxa"/>
            <w:tcBorders>
              <w:bottom w:val="single" w:sz="8" w:space="0" w:color="000000"/>
              <w:right w:val="single" w:sz="8" w:space="0" w:color="000000"/>
            </w:tcBorders>
            <w:tcMar>
              <w:top w:w="100" w:type="dxa"/>
              <w:left w:w="100" w:type="dxa"/>
              <w:bottom w:w="100" w:type="dxa"/>
              <w:right w:w="100" w:type="dxa"/>
            </w:tcMar>
          </w:tcPr>
          <w:p w14:paraId="37B34D07" w14:textId="77777777" w:rsidR="00536CB2" w:rsidRDefault="00505CE8">
            <w:pPr>
              <w:spacing w:line="276" w:lineRule="auto"/>
            </w:pPr>
            <w:r>
              <w:t>1.8V to 3.6V</w:t>
            </w:r>
          </w:p>
        </w:tc>
        <w:tc>
          <w:tcPr>
            <w:tcW w:w="2265" w:type="dxa"/>
            <w:tcBorders>
              <w:bottom w:val="single" w:sz="8" w:space="0" w:color="000000"/>
              <w:right w:val="single" w:sz="8" w:space="0" w:color="000000"/>
            </w:tcBorders>
            <w:tcMar>
              <w:top w:w="100" w:type="dxa"/>
              <w:left w:w="100" w:type="dxa"/>
              <w:bottom w:w="100" w:type="dxa"/>
              <w:right w:w="100" w:type="dxa"/>
            </w:tcMar>
          </w:tcPr>
          <w:p w14:paraId="749EDEDB" w14:textId="77777777" w:rsidR="00536CB2" w:rsidRDefault="00505CE8">
            <w:pPr>
              <w:spacing w:line="276" w:lineRule="auto"/>
            </w:pPr>
            <w:r>
              <w:t>12mA</w:t>
            </w:r>
          </w:p>
        </w:tc>
        <w:tc>
          <w:tcPr>
            <w:tcW w:w="2325" w:type="dxa"/>
            <w:tcBorders>
              <w:bottom w:val="single" w:sz="8" w:space="0" w:color="000000"/>
              <w:right w:val="single" w:sz="8" w:space="0" w:color="000000"/>
            </w:tcBorders>
            <w:tcMar>
              <w:top w:w="100" w:type="dxa"/>
              <w:left w:w="100" w:type="dxa"/>
              <w:bottom w:w="100" w:type="dxa"/>
              <w:right w:w="100" w:type="dxa"/>
            </w:tcMar>
          </w:tcPr>
          <w:p w14:paraId="0DD8652F" w14:textId="77777777" w:rsidR="00536CB2" w:rsidRDefault="00505CE8">
            <w:pPr>
              <w:spacing w:line="276" w:lineRule="auto"/>
            </w:pPr>
            <w:r>
              <w:t>0.0216W - 0.0432W</w:t>
            </w:r>
          </w:p>
        </w:tc>
      </w:tr>
    </w:tbl>
    <w:p w14:paraId="5A7ED6F7" w14:textId="77777777" w:rsidR="00536CB2" w:rsidRDefault="00536CB2"/>
    <w:p w14:paraId="12A2DB4A" w14:textId="77777777" w:rsidR="00047D42" w:rsidRDefault="00047D42"/>
    <w:p w14:paraId="0CC360DB" w14:textId="77777777" w:rsidR="00047D42" w:rsidRDefault="00047D42"/>
    <w:p w14:paraId="4F09A203" w14:textId="77777777" w:rsidR="00536CB2" w:rsidRDefault="00505CE8">
      <w:r>
        <w:lastRenderedPageBreak/>
        <w:t>2.3 Tolerance</w:t>
      </w:r>
    </w:p>
    <w:p w14:paraId="3F993697" w14:textId="42E3712A" w:rsidR="00536CB2" w:rsidRDefault="00505CE8">
      <w:r>
        <w:tab/>
        <w:t xml:space="preserve">Based on the power budget table above, the maximum supply voltage would be 12V. The maximum voltage would be supplied by the wall power and a 12V regulator. The minimum voltage would be 3.6V for our microcontroller, stepper motor and the </w:t>
      </w:r>
      <w:del w:id="2" w:author="Varshini Tata Narendra Babu" w:date="2017-02-05T16:20:00Z">
        <w:r w:rsidDel="00DE699B">
          <w:delText>b</w:delText>
        </w:r>
      </w:del>
      <w:ins w:id="3" w:author="Varshini Tata Narendra Babu" w:date="2017-02-05T16:20:00Z">
        <w:r w:rsidR="00DE699B">
          <w:t>B</w:t>
        </w:r>
      </w:ins>
      <w:r>
        <w:t>luetooth module RN4020. The current limit will be determined by the resistors and the component itself so that it doesn’t exceed the operating current limit.</w:t>
      </w:r>
    </w:p>
    <w:p w14:paraId="73D00F1A" w14:textId="77777777" w:rsidR="00536CB2" w:rsidRDefault="00536CB2"/>
    <w:p w14:paraId="0FE046E5" w14:textId="77777777" w:rsidR="00536CB2" w:rsidRDefault="00505CE8">
      <w:r>
        <w:t xml:space="preserve">2.4 </w:t>
      </w:r>
      <w:commentRangeStart w:id="4"/>
      <w:r>
        <w:t>Electrical Loading Consideration</w:t>
      </w:r>
      <w:commentRangeEnd w:id="4"/>
      <w:r w:rsidR="00DE699B">
        <w:rPr>
          <w:rStyle w:val="CommentReference"/>
        </w:rPr>
        <w:commentReference w:id="4"/>
      </w:r>
    </w:p>
    <w:p w14:paraId="2A0C68C7" w14:textId="77777777" w:rsidR="00536CB2" w:rsidRDefault="00505CE8">
      <w:r>
        <w:tab/>
        <w:t>The operating voltage and current of each component are listed in the power budget table. The supply voltage for each component should be carefully handled in order to prevent short circuit and damage to the components.</w:t>
      </w:r>
    </w:p>
    <w:p w14:paraId="391C6CDD" w14:textId="77777777" w:rsidR="00536CB2" w:rsidRDefault="00536CB2"/>
    <w:p w14:paraId="12893A92" w14:textId="77777777" w:rsidR="00536CB2" w:rsidRDefault="00536CB2"/>
    <w:p w14:paraId="3598B62D" w14:textId="77777777" w:rsidR="00536CB2" w:rsidRDefault="00505CE8">
      <w:pPr>
        <w:pStyle w:val="Title"/>
        <w:jc w:val="left"/>
      </w:pPr>
      <w:r>
        <w:rPr>
          <w:sz w:val="24"/>
          <w:szCs w:val="24"/>
        </w:rPr>
        <w:t>3.0 Interface Considerations</w:t>
      </w:r>
    </w:p>
    <w:p w14:paraId="3E91AC99" w14:textId="77777777" w:rsidR="00536CB2" w:rsidRDefault="00536CB2">
      <w:pPr>
        <w:pStyle w:val="Title"/>
        <w:ind w:firstLine="720"/>
        <w:jc w:val="left"/>
      </w:pPr>
    </w:p>
    <w:p w14:paraId="759731A9" w14:textId="77777777" w:rsidR="00536CB2" w:rsidRDefault="00505CE8">
      <w:pPr>
        <w:pStyle w:val="Title"/>
        <w:ind w:firstLine="720"/>
        <w:jc w:val="left"/>
      </w:pPr>
      <w:r>
        <w:rPr>
          <w:b w:val="0"/>
          <w:sz w:val="24"/>
          <w:szCs w:val="24"/>
        </w:rPr>
        <w:t xml:space="preserve">The three main </w:t>
      </w:r>
      <w:proofErr w:type="gramStart"/>
      <w:r>
        <w:rPr>
          <w:b w:val="0"/>
          <w:sz w:val="24"/>
          <w:szCs w:val="24"/>
        </w:rPr>
        <w:t>interface</w:t>
      </w:r>
      <w:proofErr w:type="gramEnd"/>
      <w:r>
        <w:rPr>
          <w:b w:val="0"/>
          <w:sz w:val="24"/>
          <w:szCs w:val="24"/>
        </w:rPr>
        <w:t xml:space="preserve"> we use for our project are SPI, PWM and UART. We use SPI interface microcontroller with the LCD. The microcontroller will act as the master and the LCD screen will act as the slave. The microcontroller will send information like what kind of drink is the machine making and the recipe of the drink to LCD to display. </w:t>
      </w:r>
      <w:commentRangeStart w:id="5"/>
      <w:r>
        <w:rPr>
          <w:b w:val="0"/>
          <w:sz w:val="24"/>
          <w:szCs w:val="24"/>
        </w:rPr>
        <w:t xml:space="preserve">This interface has a maximum of 50 Mb/s and it’s adjustable, and the LCD we will be using operates in 1/16 duty cycle. </w:t>
      </w:r>
      <w:commentRangeEnd w:id="5"/>
      <w:r w:rsidR="00826B50">
        <w:rPr>
          <w:rStyle w:val="CommentReference"/>
          <w:b w:val="0"/>
        </w:rPr>
        <w:commentReference w:id="5"/>
      </w:r>
      <w:r>
        <w:rPr>
          <w:b w:val="0"/>
          <w:sz w:val="24"/>
          <w:szCs w:val="24"/>
        </w:rPr>
        <w:t xml:space="preserve">We could be able to adjust the data rate of SPI to the actual needs. </w:t>
      </w:r>
    </w:p>
    <w:p w14:paraId="4459168E" w14:textId="72D7CAFD" w:rsidR="00536CB2" w:rsidRDefault="00505CE8">
      <w:r>
        <w:tab/>
        <w:t xml:space="preserve">The PWM is used to control the stepper motor and the motor of linear actuator. Each motor can provide its full range of motion by modifying the duty cycle. </w:t>
      </w:r>
      <w:proofErr w:type="gramStart"/>
      <w:r>
        <w:t>For linear actuator needs to be operated at 100% duty cycle.</w:t>
      </w:r>
      <w:proofErr w:type="gramEnd"/>
      <w:r>
        <w:t xml:space="preserve"> For the stepper motor, L297 counts the pulse from the wave and step the stepper motor, so </w:t>
      </w:r>
      <w:del w:id="6" w:author="Varshini Tata Narendra Babu" w:date="2017-02-05T16:25:00Z">
        <w:r w:rsidDel="00826B50">
          <w:delText xml:space="preserve">we </w:delText>
        </w:r>
      </w:del>
      <w:ins w:id="7" w:author="Varshini Tata Narendra Babu" w:date="2017-02-05T16:25:00Z">
        <w:r w:rsidR="00826B50">
          <w:t xml:space="preserve">the </w:t>
        </w:r>
      </w:ins>
      <w:r>
        <w:t xml:space="preserve">duty cycle is irrelevant for its performance, and faster clock speed is essential. For our </w:t>
      </w:r>
      <w:del w:id="8" w:author="Varshini Tata Narendra Babu" w:date="2017-02-05T16:31:00Z">
        <w:r w:rsidDel="00826B50">
          <w:delText xml:space="preserve">microcontroller </w:delText>
        </w:r>
      </w:del>
      <w:r>
        <w:t>microcontroller’s PWM clocks can be set at any divisor of the peripheral clock frequency via shift register setting, which also satisfies the needed constraint.</w:t>
      </w:r>
    </w:p>
    <w:p w14:paraId="28C330A9" w14:textId="5B9337F5" w:rsidR="00536CB2" w:rsidRDefault="00505CE8">
      <w:r>
        <w:t xml:space="preserve">             The Bluetooth module will require four UART signals from the microcontroller as well as one I/O pin for the active low reset [3]. The Bluetooth module will also interface with </w:t>
      </w:r>
      <w:del w:id="9" w:author="Varshini Tata Narendra Babu" w:date="2017-02-05T16:31:00Z">
        <w:r w:rsidDel="00826B50">
          <w:delText xml:space="preserve">the </w:delText>
        </w:r>
      </w:del>
      <w:r>
        <w:t xml:space="preserve">an Android application. </w:t>
      </w:r>
      <w:commentRangeStart w:id="10"/>
      <w:r>
        <w:t xml:space="preserve">The Bluetooth module we selected was RN4020 manufactured by Microchip and it has a max data rate of 1 Mbps which exceeds the normal UART protocol’s data rate. </w:t>
      </w:r>
      <w:commentRangeEnd w:id="10"/>
      <w:r w:rsidR="00826B50">
        <w:rPr>
          <w:rStyle w:val="CommentReference"/>
        </w:rPr>
        <w:commentReference w:id="10"/>
      </w:r>
    </w:p>
    <w:p w14:paraId="632E8C86" w14:textId="77777777" w:rsidR="00536CB2" w:rsidRDefault="00536CB2"/>
    <w:p w14:paraId="0BD1D550" w14:textId="77777777" w:rsidR="00536CB2" w:rsidRDefault="00505CE8">
      <w:pPr>
        <w:pStyle w:val="Title"/>
        <w:jc w:val="left"/>
      </w:pPr>
      <w:r>
        <w:rPr>
          <w:sz w:val="24"/>
          <w:szCs w:val="24"/>
        </w:rPr>
        <w:t>4.0 Sources Cited:</w:t>
      </w:r>
    </w:p>
    <w:p w14:paraId="0BF10F5E" w14:textId="77777777" w:rsidR="00536CB2" w:rsidRDefault="00536CB2"/>
    <w:p w14:paraId="39E7508E" w14:textId="77777777" w:rsidR="00536CB2" w:rsidRDefault="00505CE8">
      <w:r>
        <w:t>[1]</w:t>
      </w:r>
      <w:proofErr w:type="gramStart"/>
      <w:r>
        <w:t>.</w:t>
      </w:r>
      <w:r>
        <w:rPr>
          <w:color w:val="333333"/>
        </w:rPr>
        <w:t>“</w:t>
      </w:r>
      <w:proofErr w:type="gramEnd"/>
      <w:r>
        <w:rPr>
          <w:color w:val="333333"/>
        </w:rPr>
        <w:t xml:space="preserve">PIC24FJ128GA010,” </w:t>
      </w:r>
      <w:r>
        <w:rPr>
          <w:i/>
          <w:color w:val="333333"/>
        </w:rPr>
        <w:t>PIC24FJ128GA010 - 16-Bit - Microcontrollers and Digital Signal Controllers</w:t>
      </w:r>
      <w:r>
        <w:rPr>
          <w:color w:val="333333"/>
        </w:rPr>
        <w:t xml:space="preserve">. </w:t>
      </w:r>
      <w:proofErr w:type="gramStart"/>
      <w:r>
        <w:rPr>
          <w:color w:val="333333"/>
        </w:rPr>
        <w:t>[Online].</w:t>
      </w:r>
      <w:proofErr w:type="gramEnd"/>
      <w:r>
        <w:rPr>
          <w:color w:val="333333"/>
        </w:rPr>
        <w:t xml:space="preserve"> Available: http://www.microchip.com/wwwproducts/en/PIC24FJ128GA010. </w:t>
      </w:r>
      <w:proofErr w:type="gramStart"/>
      <w:r>
        <w:rPr>
          <w:color w:val="333333"/>
        </w:rPr>
        <w:t>[Accessed: 02-Feb-2017]</w:t>
      </w:r>
      <w:r>
        <w:rPr>
          <w:rFonts w:ascii="Arial" w:eastAsia="Arial" w:hAnsi="Arial" w:cs="Arial"/>
          <w:color w:val="333333"/>
        </w:rPr>
        <w:t>.</w:t>
      </w:r>
      <w:proofErr w:type="gramEnd"/>
    </w:p>
    <w:p w14:paraId="7A0A3565" w14:textId="77777777" w:rsidR="00536CB2" w:rsidRDefault="00505CE8">
      <w:r>
        <w:rPr>
          <w:color w:val="333333"/>
        </w:rPr>
        <w:t xml:space="preserve">[2] </w:t>
      </w:r>
      <w:r>
        <w:rPr>
          <w:color w:val="252525"/>
          <w:highlight w:val="white"/>
        </w:rPr>
        <w:t xml:space="preserve">Corporation2017 </w:t>
      </w:r>
      <w:proofErr w:type="spellStart"/>
      <w:r>
        <w:rPr>
          <w:color w:val="252525"/>
          <w:highlight w:val="white"/>
        </w:rPr>
        <w:t>Pololu</w:t>
      </w:r>
      <w:proofErr w:type="spellEnd"/>
      <w:r>
        <w:rPr>
          <w:color w:val="252525"/>
          <w:highlight w:val="white"/>
        </w:rPr>
        <w:t xml:space="preserve">, "16x2 character LCD with LED Backlight (parallel interface), black on green," 2001. </w:t>
      </w:r>
      <w:proofErr w:type="gramStart"/>
      <w:r>
        <w:rPr>
          <w:color w:val="252525"/>
          <w:highlight w:val="white"/>
        </w:rPr>
        <w:t>[Online].</w:t>
      </w:r>
      <w:proofErr w:type="gramEnd"/>
      <w:r>
        <w:rPr>
          <w:color w:val="252525"/>
          <w:highlight w:val="white"/>
        </w:rPr>
        <w:t xml:space="preserve"> Available: https://www.pololu.com/product/772/specs. </w:t>
      </w:r>
      <w:proofErr w:type="gramStart"/>
      <w:r>
        <w:rPr>
          <w:color w:val="252525"/>
          <w:highlight w:val="white"/>
        </w:rPr>
        <w:t>Accessed: Feb. 02, 2017.</w:t>
      </w:r>
      <w:proofErr w:type="gramEnd"/>
    </w:p>
    <w:p w14:paraId="74AF4D6A" w14:textId="77777777" w:rsidR="00536CB2" w:rsidRDefault="00505CE8">
      <w:r>
        <w:rPr>
          <w:color w:val="333333"/>
        </w:rPr>
        <w:lastRenderedPageBreak/>
        <w:t xml:space="preserve">[3] Microchip Technology Inc. (2014). </w:t>
      </w:r>
      <w:proofErr w:type="gramStart"/>
      <w:r>
        <w:rPr>
          <w:color w:val="333333"/>
        </w:rPr>
        <w:t>RN41 Bluetooth Module Data Sheet [Online].</w:t>
      </w:r>
      <w:proofErr w:type="gramEnd"/>
      <w:r>
        <w:rPr>
          <w:color w:val="333333"/>
        </w:rPr>
        <w:t xml:space="preserve"> Available: </w:t>
      </w:r>
      <w:hyperlink r:id="rId8">
        <w:r>
          <w:rPr>
            <w:color w:val="1155CC"/>
            <w:u w:val="single"/>
          </w:rPr>
          <w:t>http://ww1.microchip.com/downloads/en/DeviceDoc/50002280A.pdf</w:t>
        </w:r>
      </w:hyperlink>
    </w:p>
    <w:p w14:paraId="0439C0BD" w14:textId="77777777" w:rsidR="00536CB2" w:rsidRDefault="00536CB2"/>
    <w:p w14:paraId="36A3D56C" w14:textId="77777777" w:rsidR="00536CB2" w:rsidRDefault="00536CB2"/>
    <w:p w14:paraId="463F6401" w14:textId="77777777" w:rsidR="00536CB2" w:rsidRDefault="00536CB2">
      <w:pPr>
        <w:pStyle w:val="Title"/>
        <w:jc w:val="left"/>
      </w:pPr>
    </w:p>
    <w:p w14:paraId="08EC570E" w14:textId="77777777" w:rsidR="00536CB2" w:rsidRDefault="00505CE8">
      <w:pPr>
        <w:pStyle w:val="Title"/>
      </w:pPr>
      <w:r>
        <w:rPr>
          <w:sz w:val="24"/>
          <w:szCs w:val="24"/>
        </w:rPr>
        <w:t>Appendix 1: System Block Diagram</w:t>
      </w:r>
    </w:p>
    <w:p w14:paraId="6DD45BA5" w14:textId="77777777" w:rsidR="00536CB2" w:rsidRDefault="00536CB2">
      <w:pPr>
        <w:pStyle w:val="Title"/>
      </w:pPr>
    </w:p>
    <w:p w14:paraId="06CCC58D" w14:textId="77777777" w:rsidR="00536CB2" w:rsidRDefault="00505CE8">
      <w:pPr>
        <w:pStyle w:val="Title"/>
      </w:pPr>
      <w:r>
        <w:rPr>
          <w:noProof/>
          <w:lang w:eastAsia="en-US"/>
        </w:rPr>
        <w:drawing>
          <wp:inline distT="114300" distB="114300" distL="114300" distR="114300" wp14:anchorId="06BC1737" wp14:editId="78D357C4">
            <wp:extent cx="5106773" cy="5233988"/>
            <wp:effectExtent l="0" t="0" r="0" b="0"/>
            <wp:docPr id="1" name="image01.png" descr=" System Block Diagram.png"/>
            <wp:cNvGraphicFramePr/>
            <a:graphic xmlns:a="http://schemas.openxmlformats.org/drawingml/2006/main">
              <a:graphicData uri="http://schemas.openxmlformats.org/drawingml/2006/picture">
                <pic:pic xmlns:pic="http://schemas.openxmlformats.org/drawingml/2006/picture">
                  <pic:nvPicPr>
                    <pic:cNvPr id="0" name="image01.png" descr=" System Block Diagram.png"/>
                    <pic:cNvPicPr preferRelativeResize="0"/>
                  </pic:nvPicPr>
                  <pic:blipFill>
                    <a:blip r:embed="rId9"/>
                    <a:srcRect/>
                    <a:stretch>
                      <a:fillRect/>
                    </a:stretch>
                  </pic:blipFill>
                  <pic:spPr>
                    <a:xfrm>
                      <a:off x="0" y="0"/>
                      <a:ext cx="5106773" cy="5233988"/>
                    </a:xfrm>
                    <a:prstGeom prst="rect">
                      <a:avLst/>
                    </a:prstGeom>
                    <a:ln/>
                  </pic:spPr>
                </pic:pic>
              </a:graphicData>
            </a:graphic>
          </wp:inline>
        </w:drawing>
      </w:r>
    </w:p>
    <w:p w14:paraId="78C36865" w14:textId="77777777" w:rsidR="00536CB2" w:rsidRDefault="00505CE8">
      <w:pPr>
        <w:jc w:val="center"/>
      </w:pPr>
      <w:r>
        <w:tab/>
      </w:r>
      <w:r>
        <w:tab/>
      </w:r>
      <w:r>
        <w:tab/>
      </w:r>
    </w:p>
    <w:p w14:paraId="7B88D10A" w14:textId="77777777" w:rsidR="00536CB2" w:rsidRDefault="00505CE8">
      <w:pPr>
        <w:jc w:val="center"/>
      </w:pPr>
      <w:r>
        <w:t>Fig. 1 System Block Diagram</w:t>
      </w:r>
    </w:p>
    <w:p w14:paraId="4AC871A1" w14:textId="77777777" w:rsidR="00536CB2" w:rsidRDefault="00536CB2">
      <w:pPr>
        <w:pStyle w:val="Title"/>
        <w:jc w:val="left"/>
      </w:pPr>
    </w:p>
    <w:sectPr w:rsidR="00536CB2">
      <w:headerReference w:type="default" r:id="rId10"/>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rshini Tata Narendra Babu" w:date="2017-02-05T16:14:00Z" w:initials="VTN">
    <w:p w14:paraId="3E1E7F18" w14:textId="692CFE1B" w:rsidR="00DE699B" w:rsidRDefault="00DE699B">
      <w:pPr>
        <w:pStyle w:val="CommentText"/>
      </w:pPr>
      <w:r>
        <w:rPr>
          <w:rStyle w:val="CommentReference"/>
        </w:rPr>
        <w:annotationRef/>
      </w:r>
      <w:r>
        <w:t>Follow the format as per the template</w:t>
      </w:r>
    </w:p>
  </w:comment>
  <w:comment w:id="4" w:author="Varshini Tata Narendra Babu" w:date="2017-02-05T16:23:00Z" w:initials="VTN">
    <w:p w14:paraId="2A792151" w14:textId="0903AFFF" w:rsidR="00DE699B" w:rsidRDefault="00DE699B">
      <w:pPr>
        <w:pStyle w:val="CommentText"/>
      </w:pPr>
      <w:r>
        <w:rPr>
          <w:rStyle w:val="CommentReference"/>
        </w:rPr>
        <w:annotationRef/>
      </w:r>
      <w:r>
        <w:t>Should be explained in detail</w:t>
      </w:r>
    </w:p>
  </w:comment>
  <w:comment w:id="5" w:author="Varshini Tata Narendra Babu" w:date="2017-02-05T16:25:00Z" w:initials="VTN">
    <w:p w14:paraId="3CDD272F" w14:textId="0A68FB72" w:rsidR="00826B50" w:rsidRDefault="00826B50">
      <w:pPr>
        <w:pStyle w:val="CommentText"/>
      </w:pPr>
      <w:r>
        <w:rPr>
          <w:rStyle w:val="CommentReference"/>
        </w:rPr>
        <w:annotationRef/>
      </w:r>
      <w:r>
        <w:t>Include citations whenever required.</w:t>
      </w:r>
    </w:p>
  </w:comment>
  <w:comment w:id="10" w:author="Varshini Tata Narendra Babu" w:date="2017-02-05T16:32:00Z" w:initials="VTN">
    <w:p w14:paraId="39D68925" w14:textId="1EFF8673" w:rsidR="00826B50" w:rsidRDefault="00826B50">
      <w:pPr>
        <w:pStyle w:val="CommentText"/>
      </w:pPr>
      <w:r>
        <w:rPr>
          <w:rStyle w:val="CommentReference"/>
        </w:rPr>
        <w:annotationRef/>
      </w:r>
      <w:r>
        <w:t>Include citations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4411B" w14:textId="77777777" w:rsidR="00DE699B" w:rsidRDefault="00DE699B">
      <w:r>
        <w:separator/>
      </w:r>
    </w:p>
  </w:endnote>
  <w:endnote w:type="continuationSeparator" w:id="0">
    <w:p w14:paraId="2725E4AE" w14:textId="77777777" w:rsidR="00DE699B" w:rsidRDefault="00DE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6E7A0" w14:textId="77777777" w:rsidR="00DE699B" w:rsidRDefault="00DE699B">
    <w:pPr>
      <w:tabs>
        <w:tab w:val="center" w:pos="4320"/>
        <w:tab w:val="right" w:pos="8640"/>
      </w:tabs>
      <w:spacing w:after="720"/>
    </w:pPr>
    <w:hyperlink r:id="rId1">
      <w:r>
        <w:rPr>
          <w:color w:val="0000FF"/>
          <w:u w:val="single"/>
        </w:rPr>
        <w:t>https://engineering.purdue.edu/ece477</w:t>
      </w:r>
    </w:hyperlink>
    <w:r>
      <w:t xml:space="preserve"> </w:t>
    </w:r>
    <w:r>
      <w:tab/>
    </w:r>
    <w:r>
      <w:tab/>
      <w:t xml:space="preserve">Page </w:t>
    </w:r>
    <w:r>
      <w:fldChar w:fldCharType="begin"/>
    </w:r>
    <w:r>
      <w:instrText>PAGE</w:instrText>
    </w:r>
    <w:r>
      <w:fldChar w:fldCharType="separate"/>
    </w:r>
    <w:r w:rsidR="00826B50">
      <w:rPr>
        <w:noProof/>
      </w:rPr>
      <w:t>1</w:t>
    </w:r>
    <w:r>
      <w:fldChar w:fldCharType="end"/>
    </w:r>
    <w:r>
      <w:t xml:space="preserve"> of </w:t>
    </w:r>
    <w:r>
      <w:fldChar w:fldCharType="begin"/>
    </w:r>
    <w:r>
      <w:instrText>NUMPAGES</w:instrText>
    </w:r>
    <w:r>
      <w:fldChar w:fldCharType="separate"/>
    </w:r>
    <w:r w:rsidR="00826B50">
      <w:rPr>
        <w:noProof/>
      </w:rPr>
      <w:t>4</w:t>
    </w:r>
    <w:r>
      <w:fldChar w:fldCharType="end"/>
    </w:r>
  </w:p>
  <w:p w14:paraId="6A30ECBE" w14:textId="77777777" w:rsidR="00DE699B" w:rsidRDefault="00DE699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B5304" w14:textId="77777777" w:rsidR="00DE699B" w:rsidRDefault="00DE699B">
      <w:r>
        <w:separator/>
      </w:r>
    </w:p>
  </w:footnote>
  <w:footnote w:type="continuationSeparator" w:id="0">
    <w:p w14:paraId="0960AF43" w14:textId="77777777" w:rsidR="00DE699B" w:rsidRDefault="00DE6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2C8A" w14:textId="77777777" w:rsidR="00DE699B" w:rsidRDefault="00DE699B">
    <w:pPr>
      <w:tabs>
        <w:tab w:val="center" w:pos="4680"/>
        <w:tab w:val="right" w:pos="9360"/>
        <w:tab w:val="right" w:pos="12960"/>
      </w:tabs>
      <w:spacing w:before="720"/>
    </w:pPr>
    <w:r>
      <w:t>ECE 477: Digital Systems Senior Design</w:t>
    </w:r>
    <w:r>
      <w:tab/>
    </w:r>
    <w:r>
      <w:rPr>
        <w:i/>
      </w:rPr>
      <w:tab/>
    </w:r>
    <w:r>
      <w:t>Last Modified: 03-03-2015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6CB2"/>
    <w:rsid w:val="00017B57"/>
    <w:rsid w:val="00024AAF"/>
    <w:rsid w:val="00047D42"/>
    <w:rsid w:val="00065094"/>
    <w:rsid w:val="004F27C6"/>
    <w:rsid w:val="00505CE8"/>
    <w:rsid w:val="00536CB2"/>
    <w:rsid w:val="00826B50"/>
    <w:rsid w:val="00827BDA"/>
    <w:rsid w:val="00847AF7"/>
    <w:rsid w:val="00876840"/>
    <w:rsid w:val="008F68F4"/>
    <w:rsid w:val="009D2355"/>
    <w:rsid w:val="00A54D05"/>
    <w:rsid w:val="00D4479D"/>
    <w:rsid w:val="00DE699B"/>
    <w:rsid w:val="00F5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E699B"/>
    <w:rPr>
      <w:sz w:val="16"/>
      <w:szCs w:val="16"/>
    </w:rPr>
  </w:style>
  <w:style w:type="paragraph" w:styleId="CommentText">
    <w:name w:val="annotation text"/>
    <w:basedOn w:val="Normal"/>
    <w:link w:val="CommentTextChar"/>
    <w:uiPriority w:val="99"/>
    <w:semiHidden/>
    <w:unhideWhenUsed/>
    <w:rsid w:val="00DE699B"/>
    <w:rPr>
      <w:sz w:val="20"/>
      <w:szCs w:val="20"/>
    </w:rPr>
  </w:style>
  <w:style w:type="character" w:customStyle="1" w:styleId="CommentTextChar">
    <w:name w:val="Comment Text Char"/>
    <w:basedOn w:val="DefaultParagraphFont"/>
    <w:link w:val="CommentText"/>
    <w:uiPriority w:val="99"/>
    <w:semiHidden/>
    <w:rsid w:val="00DE699B"/>
    <w:rPr>
      <w:sz w:val="20"/>
      <w:szCs w:val="20"/>
    </w:rPr>
  </w:style>
  <w:style w:type="paragraph" w:styleId="CommentSubject">
    <w:name w:val="annotation subject"/>
    <w:basedOn w:val="CommentText"/>
    <w:next w:val="CommentText"/>
    <w:link w:val="CommentSubjectChar"/>
    <w:uiPriority w:val="99"/>
    <w:semiHidden/>
    <w:unhideWhenUsed/>
    <w:rsid w:val="00DE699B"/>
    <w:rPr>
      <w:b/>
      <w:bCs/>
    </w:rPr>
  </w:style>
  <w:style w:type="character" w:customStyle="1" w:styleId="CommentSubjectChar">
    <w:name w:val="Comment Subject Char"/>
    <w:basedOn w:val="CommentTextChar"/>
    <w:link w:val="CommentSubject"/>
    <w:uiPriority w:val="99"/>
    <w:semiHidden/>
    <w:rsid w:val="00DE699B"/>
    <w:rPr>
      <w:b/>
      <w:bCs/>
      <w:sz w:val="20"/>
      <w:szCs w:val="20"/>
    </w:rPr>
  </w:style>
  <w:style w:type="paragraph" w:styleId="BalloonText">
    <w:name w:val="Balloon Text"/>
    <w:basedOn w:val="Normal"/>
    <w:link w:val="BalloonTextChar"/>
    <w:uiPriority w:val="99"/>
    <w:semiHidden/>
    <w:unhideWhenUsed/>
    <w:rsid w:val="00DE699B"/>
    <w:rPr>
      <w:rFonts w:ascii="Tahoma" w:hAnsi="Tahoma" w:cs="Tahoma"/>
      <w:sz w:val="16"/>
      <w:szCs w:val="16"/>
    </w:rPr>
  </w:style>
  <w:style w:type="character" w:customStyle="1" w:styleId="BalloonTextChar">
    <w:name w:val="Balloon Text Char"/>
    <w:basedOn w:val="DefaultParagraphFont"/>
    <w:link w:val="BalloonText"/>
    <w:uiPriority w:val="99"/>
    <w:semiHidden/>
    <w:rsid w:val="00DE6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E699B"/>
    <w:rPr>
      <w:sz w:val="16"/>
      <w:szCs w:val="16"/>
    </w:rPr>
  </w:style>
  <w:style w:type="paragraph" w:styleId="CommentText">
    <w:name w:val="annotation text"/>
    <w:basedOn w:val="Normal"/>
    <w:link w:val="CommentTextChar"/>
    <w:uiPriority w:val="99"/>
    <w:semiHidden/>
    <w:unhideWhenUsed/>
    <w:rsid w:val="00DE699B"/>
    <w:rPr>
      <w:sz w:val="20"/>
      <w:szCs w:val="20"/>
    </w:rPr>
  </w:style>
  <w:style w:type="character" w:customStyle="1" w:styleId="CommentTextChar">
    <w:name w:val="Comment Text Char"/>
    <w:basedOn w:val="DefaultParagraphFont"/>
    <w:link w:val="CommentText"/>
    <w:uiPriority w:val="99"/>
    <w:semiHidden/>
    <w:rsid w:val="00DE699B"/>
    <w:rPr>
      <w:sz w:val="20"/>
      <w:szCs w:val="20"/>
    </w:rPr>
  </w:style>
  <w:style w:type="paragraph" w:styleId="CommentSubject">
    <w:name w:val="annotation subject"/>
    <w:basedOn w:val="CommentText"/>
    <w:next w:val="CommentText"/>
    <w:link w:val="CommentSubjectChar"/>
    <w:uiPriority w:val="99"/>
    <w:semiHidden/>
    <w:unhideWhenUsed/>
    <w:rsid w:val="00DE699B"/>
    <w:rPr>
      <w:b/>
      <w:bCs/>
    </w:rPr>
  </w:style>
  <w:style w:type="character" w:customStyle="1" w:styleId="CommentSubjectChar">
    <w:name w:val="Comment Subject Char"/>
    <w:basedOn w:val="CommentTextChar"/>
    <w:link w:val="CommentSubject"/>
    <w:uiPriority w:val="99"/>
    <w:semiHidden/>
    <w:rsid w:val="00DE699B"/>
    <w:rPr>
      <w:b/>
      <w:bCs/>
      <w:sz w:val="20"/>
      <w:szCs w:val="20"/>
    </w:rPr>
  </w:style>
  <w:style w:type="paragraph" w:styleId="BalloonText">
    <w:name w:val="Balloon Text"/>
    <w:basedOn w:val="Normal"/>
    <w:link w:val="BalloonTextChar"/>
    <w:uiPriority w:val="99"/>
    <w:semiHidden/>
    <w:unhideWhenUsed/>
    <w:rsid w:val="00DE699B"/>
    <w:rPr>
      <w:rFonts w:ascii="Tahoma" w:hAnsi="Tahoma" w:cs="Tahoma"/>
      <w:sz w:val="16"/>
      <w:szCs w:val="16"/>
    </w:rPr>
  </w:style>
  <w:style w:type="character" w:customStyle="1" w:styleId="BalloonTextChar">
    <w:name w:val="Balloon Text Char"/>
    <w:basedOn w:val="DefaultParagraphFont"/>
    <w:link w:val="BalloonText"/>
    <w:uiPriority w:val="99"/>
    <w:semiHidden/>
    <w:rsid w:val="00DE6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50002280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Varshini Tata Narendra Babu</cp:lastModifiedBy>
  <cp:revision>15</cp:revision>
  <dcterms:created xsi:type="dcterms:W3CDTF">2017-02-03T21:04:00Z</dcterms:created>
  <dcterms:modified xsi:type="dcterms:W3CDTF">2017-02-05T21:33:00Z</dcterms:modified>
</cp:coreProperties>
</file>